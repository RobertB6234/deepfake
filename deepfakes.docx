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434" w:rsidRPr="00D51434" w:rsidRDefault="00D51434" w:rsidP="00D51434">
      <w:pPr>
        <w:spacing w:after="0" w:line="343" w:lineRule="atLeast"/>
        <w:rPr>
          <w:rFonts w:ascii="Verdana" w:eastAsia="Times New Roman" w:hAnsi="Verdana" w:cs="Times New Roman"/>
          <w:color w:val="222222"/>
          <w:sz w:val="21"/>
          <w:szCs w:val="21"/>
        </w:rPr>
      </w:pPr>
      <w:r w:rsidRPr="00D51434">
        <w:rPr>
          <w:rFonts w:ascii="Verdana" w:eastAsia="Times New Roman" w:hAnsi="Verdana" w:cs="Times New Roman"/>
          <w:b/>
          <w:bCs/>
          <w:color w:val="222222"/>
          <w:sz w:val="21"/>
          <w:szCs w:val="21"/>
        </w:rPr>
        <w:t>EDIT 1/25</w:t>
      </w:r>
      <w:r w:rsidRPr="00D51434">
        <w:rPr>
          <w:rFonts w:ascii="Verdana" w:eastAsia="Times New Roman" w:hAnsi="Verdana" w:cs="Times New Roman"/>
          <w:color w:val="222222"/>
          <w:sz w:val="21"/>
          <w:szCs w:val="21"/>
        </w:rPr>
        <w:t>: A MEGA mirror of the app has been posted. The recent influx of downloads has caused Google Drive to temporarily take down the main download link.</w:t>
      </w:r>
    </w:p>
    <w:p w:rsidR="00D51434" w:rsidRPr="00D51434" w:rsidRDefault="00D51434" w:rsidP="00D51434">
      <w:pPr>
        <w:spacing w:after="0" w:line="343" w:lineRule="atLeast"/>
        <w:rPr>
          <w:rFonts w:ascii="Verdana" w:eastAsia="Times New Roman" w:hAnsi="Verdana" w:cs="Times New Roman"/>
          <w:color w:val="222222"/>
          <w:sz w:val="21"/>
          <w:szCs w:val="21"/>
        </w:rPr>
      </w:pPr>
      <w:r w:rsidRPr="00D51434">
        <w:rPr>
          <w:rFonts w:ascii="Verdana" w:eastAsia="Times New Roman" w:hAnsi="Verdana" w:cs="Times New Roman"/>
          <w:b/>
          <w:bCs/>
          <w:color w:val="222222"/>
          <w:sz w:val="21"/>
          <w:szCs w:val="21"/>
        </w:rPr>
        <w:t>A tutorial has been created for using this app </w:t>
      </w:r>
      <w:hyperlink r:id="rId5" w:history="1">
        <w:r w:rsidRPr="00D51434">
          <w:rPr>
            <w:rFonts w:ascii="Verdana" w:eastAsia="Times New Roman" w:hAnsi="Verdana" w:cs="Times New Roman"/>
            <w:b/>
            <w:bCs/>
            <w:color w:val="0079D3"/>
            <w:sz w:val="21"/>
            <w:szCs w:val="21"/>
          </w:rPr>
          <w:t>here</w:t>
        </w:r>
      </w:hyperlink>
      <w:r w:rsidRPr="00D51434">
        <w:rPr>
          <w:rFonts w:ascii="Verdana" w:eastAsia="Times New Roman" w:hAnsi="Verdana" w:cs="Times New Roman"/>
          <w:b/>
          <w:bCs/>
          <w:color w:val="222222"/>
          <w:sz w:val="21"/>
          <w:szCs w:val="21"/>
        </w:rPr>
        <w:t>.</w:t>
      </w:r>
    </w:p>
    <w:p w:rsidR="00D51434" w:rsidRPr="00D51434" w:rsidRDefault="00D51434" w:rsidP="00D51434">
      <w:pPr>
        <w:spacing w:after="0" w:line="343" w:lineRule="atLeast"/>
        <w:rPr>
          <w:rFonts w:ascii="Verdana" w:eastAsia="Times New Roman" w:hAnsi="Verdana" w:cs="Times New Roman"/>
          <w:color w:val="222222"/>
          <w:sz w:val="21"/>
          <w:szCs w:val="21"/>
        </w:rPr>
      </w:pPr>
      <w:r w:rsidRPr="00D51434">
        <w:rPr>
          <w:rFonts w:ascii="Verdana" w:eastAsia="Times New Roman" w:hAnsi="Verdana" w:cs="Times New Roman"/>
          <w:b/>
          <w:bCs/>
          <w:color w:val="222222"/>
          <w:sz w:val="21"/>
          <w:szCs w:val="21"/>
        </w:rPr>
        <w:t>EDIT 1/13</w:t>
      </w:r>
      <w:r w:rsidRPr="00D51434">
        <w:rPr>
          <w:rFonts w:ascii="Verdana" w:eastAsia="Times New Roman" w:hAnsi="Verdana" w:cs="Times New Roman"/>
          <w:color w:val="222222"/>
          <w:sz w:val="21"/>
          <w:szCs w:val="21"/>
        </w:rPr>
        <w:t>: Thanks for all the feedback and interest so far, I'm glad people have found the app useful. </w:t>
      </w:r>
      <w:hyperlink r:id="rId6" w:history="1">
        <w:r w:rsidRPr="00D51434">
          <w:rPr>
            <w:rFonts w:ascii="Verdana" w:eastAsia="Times New Roman" w:hAnsi="Verdana" w:cs="Times New Roman"/>
            <w:color w:val="0079D3"/>
            <w:sz w:val="21"/>
            <w:szCs w:val="21"/>
          </w:rPr>
          <w:t>Here is the download for the latest version, released yesterday (indirect, because direct DL links are filtered).</w:t>
        </w:r>
      </w:hyperlink>
    </w:p>
    <w:p w:rsidR="00D51434" w:rsidRPr="00D51434" w:rsidRDefault="00D51434" w:rsidP="00D51434">
      <w:pPr>
        <w:spacing w:after="0" w:line="240" w:lineRule="auto"/>
        <w:rPr>
          <w:rFonts w:ascii="Times New Roman" w:eastAsia="Times New Roman" w:hAnsi="Times New Roman" w:cs="Times New Roman"/>
          <w:sz w:val="24"/>
          <w:szCs w:val="24"/>
        </w:rPr>
      </w:pPr>
      <w:r w:rsidRPr="00D51434">
        <w:rPr>
          <w:rFonts w:ascii="Times New Roman" w:eastAsia="Times New Roman" w:hAnsi="Times New Roman" w:cs="Times New Roman"/>
          <w:sz w:val="24"/>
          <w:szCs w:val="24"/>
        </w:rPr>
        <w:pict>
          <v:rect id="_x0000_i1025" style="width:0;height:1.5pt" o:hralign="center" o:hrstd="t" o:hr="t" fillcolor="#a0a0a0" stroked="f"/>
        </w:pict>
      </w:r>
    </w:p>
    <w:p w:rsidR="00D51434" w:rsidRPr="00D51434" w:rsidRDefault="00D51434" w:rsidP="00D51434">
      <w:pPr>
        <w:spacing w:after="0" w:line="343" w:lineRule="atLeast"/>
        <w:rPr>
          <w:rFonts w:ascii="Verdana" w:eastAsia="Times New Roman" w:hAnsi="Verdana" w:cs="Times New Roman"/>
          <w:color w:val="222222"/>
          <w:sz w:val="21"/>
          <w:szCs w:val="21"/>
        </w:rPr>
      </w:pPr>
      <w:r w:rsidRPr="00D51434">
        <w:rPr>
          <w:rFonts w:ascii="Verdana" w:eastAsia="Times New Roman" w:hAnsi="Verdana" w:cs="Times New Roman"/>
          <w:color w:val="222222"/>
          <w:sz w:val="21"/>
          <w:szCs w:val="21"/>
        </w:rPr>
        <w:t xml:space="preserve">I've completed a desktop app /w GUI to create </w:t>
      </w:r>
      <w:proofErr w:type="spellStart"/>
      <w:r w:rsidRPr="00D51434">
        <w:rPr>
          <w:rFonts w:ascii="Verdana" w:eastAsia="Times New Roman" w:hAnsi="Verdana" w:cs="Times New Roman"/>
          <w:color w:val="222222"/>
          <w:sz w:val="21"/>
          <w:szCs w:val="21"/>
        </w:rPr>
        <w:t>deepfakes</w:t>
      </w:r>
      <w:proofErr w:type="spellEnd"/>
      <w:r w:rsidRPr="00D51434">
        <w:rPr>
          <w:rFonts w:ascii="Verdana" w:eastAsia="Times New Roman" w:hAnsi="Verdana" w:cs="Times New Roman"/>
          <w:color w:val="222222"/>
          <w:sz w:val="21"/>
          <w:szCs w:val="21"/>
        </w:rPr>
        <w:t>. </w:t>
      </w:r>
      <w:hyperlink r:id="rId7" w:history="1">
        <w:r w:rsidRPr="00D51434">
          <w:rPr>
            <w:rFonts w:ascii="Verdana" w:eastAsia="Times New Roman" w:hAnsi="Verdana" w:cs="Times New Roman"/>
            <w:color w:val="0079D3"/>
            <w:sz w:val="21"/>
            <w:szCs w:val="21"/>
          </w:rPr>
          <w:t xml:space="preserve">Here is </w:t>
        </w:r>
        <w:proofErr w:type="gramStart"/>
        <w:r w:rsidRPr="00D51434">
          <w:rPr>
            <w:rFonts w:ascii="Verdana" w:eastAsia="Times New Roman" w:hAnsi="Verdana" w:cs="Times New Roman"/>
            <w:color w:val="0079D3"/>
            <w:sz w:val="21"/>
            <w:szCs w:val="21"/>
          </w:rPr>
          <w:t>a what</w:t>
        </w:r>
        <w:proofErr w:type="gramEnd"/>
        <w:r w:rsidRPr="00D51434">
          <w:rPr>
            <w:rFonts w:ascii="Verdana" w:eastAsia="Times New Roman" w:hAnsi="Verdana" w:cs="Times New Roman"/>
            <w:color w:val="0079D3"/>
            <w:sz w:val="21"/>
            <w:szCs w:val="21"/>
          </w:rPr>
          <w:t xml:space="preserve"> it looks like.</w:t>
        </w:r>
      </w:hyperlink>
      <w:r w:rsidRPr="00D51434">
        <w:rPr>
          <w:rFonts w:ascii="Verdana" w:eastAsia="Times New Roman" w:hAnsi="Verdana" w:cs="Times New Roman"/>
          <w:color w:val="222222"/>
          <w:sz w:val="21"/>
          <w:szCs w:val="21"/>
        </w:rPr>
        <w:t xml:space="preserve"> For anyone unfamiliar with this </w:t>
      </w:r>
      <w:proofErr w:type="spellStart"/>
      <w:r w:rsidRPr="00D51434">
        <w:rPr>
          <w:rFonts w:ascii="Verdana" w:eastAsia="Times New Roman" w:hAnsi="Verdana" w:cs="Times New Roman"/>
          <w:color w:val="222222"/>
          <w:sz w:val="21"/>
          <w:szCs w:val="21"/>
        </w:rPr>
        <w:t>subreddit</w:t>
      </w:r>
      <w:proofErr w:type="spellEnd"/>
      <w:r w:rsidRPr="00D51434">
        <w:rPr>
          <w:rFonts w:ascii="Verdana" w:eastAsia="Times New Roman" w:hAnsi="Verdana" w:cs="Times New Roman"/>
          <w:color w:val="222222"/>
          <w:sz w:val="21"/>
          <w:szCs w:val="21"/>
        </w:rPr>
        <w:t xml:space="preserve">, </w:t>
      </w:r>
      <w:proofErr w:type="spellStart"/>
      <w:r w:rsidRPr="00D51434">
        <w:rPr>
          <w:rFonts w:ascii="Verdana" w:eastAsia="Times New Roman" w:hAnsi="Verdana" w:cs="Times New Roman"/>
          <w:color w:val="222222"/>
          <w:sz w:val="21"/>
          <w:szCs w:val="21"/>
        </w:rPr>
        <w:t>deepfakes</w:t>
      </w:r>
      <w:proofErr w:type="spellEnd"/>
      <w:r w:rsidRPr="00D51434">
        <w:rPr>
          <w:rFonts w:ascii="Verdana" w:eastAsia="Times New Roman" w:hAnsi="Verdana" w:cs="Times New Roman"/>
          <w:color w:val="222222"/>
          <w:sz w:val="21"/>
          <w:szCs w:val="21"/>
        </w:rPr>
        <w:t xml:space="preserve"> are neural network-generated </w:t>
      </w:r>
      <w:proofErr w:type="spellStart"/>
      <w:r w:rsidRPr="00D51434">
        <w:rPr>
          <w:rFonts w:ascii="Verdana" w:eastAsia="Times New Roman" w:hAnsi="Verdana" w:cs="Times New Roman"/>
          <w:color w:val="222222"/>
          <w:sz w:val="21"/>
          <w:szCs w:val="21"/>
        </w:rPr>
        <w:t>faceswap</w:t>
      </w:r>
      <w:proofErr w:type="spellEnd"/>
      <w:r w:rsidRPr="00D51434">
        <w:rPr>
          <w:rFonts w:ascii="Verdana" w:eastAsia="Times New Roman" w:hAnsi="Verdana" w:cs="Times New Roman"/>
          <w:color w:val="222222"/>
          <w:sz w:val="21"/>
          <w:szCs w:val="21"/>
        </w:rPr>
        <w:t xml:space="preserve"> videos created with a machine learning algorithm designed by </w:t>
      </w:r>
      <w:hyperlink r:id="rId8" w:history="1">
        <w:r w:rsidRPr="00D51434">
          <w:rPr>
            <w:rFonts w:ascii="Verdana" w:eastAsia="Times New Roman" w:hAnsi="Verdana" w:cs="Times New Roman"/>
            <w:color w:val="0079D3"/>
            <w:sz w:val="21"/>
            <w:szCs w:val="21"/>
          </w:rPr>
          <w:t>/u/</w:t>
        </w:r>
        <w:proofErr w:type="spellStart"/>
        <w:r w:rsidRPr="00D51434">
          <w:rPr>
            <w:rFonts w:ascii="Verdana" w:eastAsia="Times New Roman" w:hAnsi="Verdana" w:cs="Times New Roman"/>
            <w:color w:val="0079D3"/>
            <w:sz w:val="21"/>
            <w:szCs w:val="21"/>
          </w:rPr>
          <w:t>deepfakes</w:t>
        </w:r>
        <w:proofErr w:type="spellEnd"/>
      </w:hyperlink>
      <w:r w:rsidRPr="00D51434">
        <w:rPr>
          <w:rFonts w:ascii="Verdana" w:eastAsia="Times New Roman" w:hAnsi="Verdana" w:cs="Times New Roman"/>
          <w:color w:val="222222"/>
          <w:sz w:val="21"/>
          <w:szCs w:val="21"/>
        </w:rPr>
        <w:t>. Check the sub wiki for more info. </w:t>
      </w:r>
      <w:hyperlink r:id="rId9" w:history="1">
        <w:r w:rsidRPr="00D51434">
          <w:rPr>
            <w:rFonts w:ascii="Verdana" w:eastAsia="Times New Roman" w:hAnsi="Verdana" w:cs="Times New Roman"/>
            <w:color w:val="0079D3"/>
            <w:sz w:val="21"/>
            <w:szCs w:val="21"/>
          </w:rPr>
          <w:t xml:space="preserve">Here is an excellent example of a </w:t>
        </w:r>
        <w:proofErr w:type="spellStart"/>
        <w:r w:rsidRPr="00D51434">
          <w:rPr>
            <w:rFonts w:ascii="Verdana" w:eastAsia="Times New Roman" w:hAnsi="Verdana" w:cs="Times New Roman"/>
            <w:color w:val="0079D3"/>
            <w:sz w:val="21"/>
            <w:szCs w:val="21"/>
          </w:rPr>
          <w:t>deepfake</w:t>
        </w:r>
        <w:proofErr w:type="spellEnd"/>
        <w:r w:rsidRPr="00D51434">
          <w:rPr>
            <w:rFonts w:ascii="Verdana" w:eastAsia="Times New Roman" w:hAnsi="Verdana" w:cs="Times New Roman"/>
            <w:color w:val="0079D3"/>
            <w:sz w:val="21"/>
            <w:szCs w:val="21"/>
          </w:rPr>
          <w:t xml:space="preserve"> of Daisy Ridley</w:t>
        </w:r>
      </w:hyperlink>
      <w:r w:rsidRPr="00D51434">
        <w:rPr>
          <w:rFonts w:ascii="Verdana" w:eastAsia="Times New Roman" w:hAnsi="Verdana" w:cs="Times New Roman"/>
          <w:color w:val="222222"/>
          <w:sz w:val="21"/>
          <w:szCs w:val="21"/>
        </w:rPr>
        <w:t> produced with this app in less than a day by </w:t>
      </w:r>
      <w:hyperlink r:id="rId10" w:history="1">
        <w:r w:rsidRPr="00D51434">
          <w:rPr>
            <w:rFonts w:ascii="Verdana" w:eastAsia="Times New Roman" w:hAnsi="Verdana" w:cs="Times New Roman"/>
            <w:color w:val="0079D3"/>
            <w:sz w:val="21"/>
            <w:szCs w:val="21"/>
          </w:rPr>
          <w:t>/u/nuttynutter6969</w:t>
        </w:r>
      </w:hyperlink>
      <w:r w:rsidRPr="00D51434">
        <w:rPr>
          <w:rFonts w:ascii="Verdana" w:eastAsia="Times New Roman" w:hAnsi="Verdana" w:cs="Times New Roman"/>
          <w:color w:val="222222"/>
          <w:sz w:val="21"/>
          <w:szCs w:val="21"/>
        </w:rPr>
        <w:t xml:space="preserve">. This app is intended to allow users to move through the full </w:t>
      </w:r>
      <w:proofErr w:type="spellStart"/>
      <w:r w:rsidRPr="00D51434">
        <w:rPr>
          <w:rFonts w:ascii="Verdana" w:eastAsia="Times New Roman" w:hAnsi="Verdana" w:cs="Times New Roman"/>
          <w:color w:val="222222"/>
          <w:sz w:val="21"/>
          <w:szCs w:val="21"/>
        </w:rPr>
        <w:t>deepfake</w:t>
      </w:r>
      <w:proofErr w:type="spellEnd"/>
      <w:r w:rsidRPr="00D51434">
        <w:rPr>
          <w:rFonts w:ascii="Verdana" w:eastAsia="Times New Roman" w:hAnsi="Verdana" w:cs="Times New Roman"/>
          <w:color w:val="222222"/>
          <w:sz w:val="21"/>
          <w:szCs w:val="21"/>
        </w:rPr>
        <w:t xml:space="preserve"> creation pipeline—creating training data, training a model, and creating fakes with that model—without the need to install Python and other dependencies or parse code. The download link is in the comments.</w:t>
      </w:r>
    </w:p>
    <w:p w:rsidR="00D51434" w:rsidRPr="00D51434" w:rsidRDefault="00D51434" w:rsidP="00D51434">
      <w:pPr>
        <w:spacing w:after="0" w:line="240" w:lineRule="auto"/>
        <w:rPr>
          <w:rFonts w:ascii="Times New Roman" w:eastAsia="Times New Roman" w:hAnsi="Times New Roman" w:cs="Times New Roman"/>
          <w:sz w:val="24"/>
          <w:szCs w:val="24"/>
        </w:rPr>
      </w:pPr>
      <w:r w:rsidRPr="00D51434">
        <w:rPr>
          <w:rFonts w:ascii="Times New Roman" w:eastAsia="Times New Roman" w:hAnsi="Times New Roman" w:cs="Times New Roman"/>
          <w:sz w:val="24"/>
          <w:szCs w:val="24"/>
        </w:rPr>
        <w:pict>
          <v:rect id="_x0000_i1026" style="width:0;height:1.5pt" o:hralign="center" o:hrstd="t" o:hr="t" fillcolor="#a0a0a0" stroked="f"/>
        </w:pict>
      </w:r>
    </w:p>
    <w:p w:rsidR="00D51434" w:rsidRPr="00D51434" w:rsidRDefault="00D51434" w:rsidP="00D51434">
      <w:pPr>
        <w:spacing w:after="0" w:line="343" w:lineRule="atLeast"/>
        <w:rPr>
          <w:rFonts w:ascii="Verdana" w:eastAsia="Times New Roman" w:hAnsi="Verdana" w:cs="Times New Roman"/>
          <w:color w:val="222222"/>
          <w:sz w:val="21"/>
          <w:szCs w:val="21"/>
        </w:rPr>
      </w:pPr>
      <w:r w:rsidRPr="00D51434">
        <w:rPr>
          <w:rFonts w:ascii="Verdana" w:eastAsia="Times New Roman" w:hAnsi="Verdana" w:cs="Times New Roman"/>
          <w:b/>
          <w:bCs/>
          <w:color w:val="222222"/>
          <w:sz w:val="21"/>
          <w:szCs w:val="21"/>
        </w:rPr>
        <w:t>Instructions:</w:t>
      </w:r>
    </w:p>
    <w:p w:rsidR="00D51434" w:rsidRPr="00D51434" w:rsidRDefault="00D51434" w:rsidP="00D51434">
      <w:pPr>
        <w:numPr>
          <w:ilvl w:val="0"/>
          <w:numId w:val="1"/>
        </w:numPr>
        <w:spacing w:after="0" w:line="343" w:lineRule="atLeast"/>
        <w:ind w:left="0"/>
        <w:rPr>
          <w:rFonts w:ascii="Verdana" w:eastAsia="Times New Roman" w:hAnsi="Verdana" w:cs="Times New Roman"/>
          <w:color w:val="222222"/>
          <w:sz w:val="21"/>
          <w:szCs w:val="21"/>
        </w:rPr>
      </w:pPr>
      <w:r w:rsidRPr="00D51434">
        <w:rPr>
          <w:rFonts w:ascii="Verdana" w:eastAsia="Times New Roman" w:hAnsi="Verdana" w:cs="Times New Roman"/>
          <w:color w:val="222222"/>
          <w:sz w:val="21"/>
          <w:szCs w:val="21"/>
        </w:rPr>
        <w:t>Download CUDA 8.0 and store it's bin folder in the </w:t>
      </w:r>
      <w:hyperlink r:id="rId11" w:history="1">
        <w:r w:rsidRPr="00D51434">
          <w:rPr>
            <w:rFonts w:ascii="Verdana" w:eastAsia="Times New Roman" w:hAnsi="Verdana" w:cs="Times New Roman"/>
            <w:color w:val="0079D3"/>
            <w:sz w:val="21"/>
            <w:szCs w:val="21"/>
          </w:rPr>
          <w:t>PATH environment variable</w:t>
        </w:r>
      </w:hyperlink>
    </w:p>
    <w:p w:rsidR="00D51434" w:rsidRPr="00D51434" w:rsidRDefault="00D51434" w:rsidP="00D51434">
      <w:pPr>
        <w:numPr>
          <w:ilvl w:val="0"/>
          <w:numId w:val="1"/>
        </w:numPr>
        <w:spacing w:after="0" w:line="343" w:lineRule="atLeast"/>
        <w:ind w:left="0"/>
        <w:rPr>
          <w:rFonts w:ascii="Verdana" w:eastAsia="Times New Roman" w:hAnsi="Verdana" w:cs="Times New Roman"/>
          <w:color w:val="222222"/>
          <w:sz w:val="21"/>
          <w:szCs w:val="21"/>
        </w:rPr>
      </w:pPr>
      <w:r w:rsidRPr="00D51434">
        <w:rPr>
          <w:rFonts w:ascii="Verdana" w:eastAsia="Times New Roman" w:hAnsi="Verdana" w:cs="Times New Roman"/>
          <w:color w:val="222222"/>
          <w:sz w:val="21"/>
          <w:szCs w:val="21"/>
        </w:rPr>
        <w:t>Split some videos with your two desired faces into two sets of a few hundred frames each with a tool like </w:t>
      </w:r>
      <w:hyperlink r:id="rId12" w:history="1">
        <w:r w:rsidRPr="00D51434">
          <w:rPr>
            <w:rFonts w:ascii="Verdana" w:eastAsia="Times New Roman" w:hAnsi="Verdana" w:cs="Times New Roman"/>
            <w:color w:val="0079D3"/>
            <w:sz w:val="21"/>
            <w:szCs w:val="21"/>
          </w:rPr>
          <w:t>FFMPEG</w:t>
        </w:r>
      </w:hyperlink>
      <w:r w:rsidRPr="00D51434">
        <w:rPr>
          <w:rFonts w:ascii="Verdana" w:eastAsia="Times New Roman" w:hAnsi="Verdana" w:cs="Times New Roman"/>
          <w:color w:val="222222"/>
          <w:sz w:val="21"/>
          <w:szCs w:val="21"/>
        </w:rPr>
        <w:t>. If you use FFMPEG, the command you want is: </w:t>
      </w:r>
      <w:proofErr w:type="spellStart"/>
      <w:r w:rsidRPr="00D51434">
        <w:rPr>
          <w:rFonts w:ascii="Courier New" w:eastAsia="Times New Roman" w:hAnsi="Courier New" w:cs="Courier New"/>
          <w:color w:val="222222"/>
          <w:sz w:val="20"/>
          <w:szCs w:val="20"/>
          <w:bdr w:val="single" w:sz="6" w:space="0" w:color="E6E6DE" w:frame="1"/>
          <w:shd w:val="clear" w:color="auto" w:fill="FFFFFF"/>
        </w:rPr>
        <w:t>ffmpeg</w:t>
      </w:r>
      <w:proofErr w:type="spellEnd"/>
      <w:r w:rsidRPr="00D51434">
        <w:rPr>
          <w:rFonts w:ascii="Courier New" w:eastAsia="Times New Roman" w:hAnsi="Courier New" w:cs="Courier New"/>
          <w:color w:val="222222"/>
          <w:sz w:val="20"/>
          <w:szCs w:val="20"/>
          <w:bdr w:val="single" w:sz="6" w:space="0" w:color="E6E6DE" w:frame="1"/>
          <w:shd w:val="clear" w:color="auto" w:fill="FFFFFF"/>
        </w:rPr>
        <w:t xml:space="preserve"> -</w:t>
      </w:r>
      <w:proofErr w:type="spellStart"/>
      <w:r w:rsidRPr="00D51434">
        <w:rPr>
          <w:rFonts w:ascii="Courier New" w:eastAsia="Times New Roman" w:hAnsi="Courier New" w:cs="Courier New"/>
          <w:color w:val="222222"/>
          <w:sz w:val="20"/>
          <w:szCs w:val="20"/>
          <w:bdr w:val="single" w:sz="6" w:space="0" w:color="E6E6DE" w:frame="1"/>
          <w:shd w:val="clear" w:color="auto" w:fill="FFFFFF"/>
        </w:rPr>
        <w:t>i</w:t>
      </w:r>
      <w:proofErr w:type="spellEnd"/>
      <w:r w:rsidRPr="00D51434">
        <w:rPr>
          <w:rFonts w:ascii="Courier New" w:eastAsia="Times New Roman" w:hAnsi="Courier New" w:cs="Courier New"/>
          <w:color w:val="222222"/>
          <w:sz w:val="20"/>
          <w:szCs w:val="20"/>
          <w:bdr w:val="single" w:sz="6" w:space="0" w:color="E6E6DE" w:frame="1"/>
          <w:shd w:val="clear" w:color="auto" w:fill="FFFFFF"/>
        </w:rPr>
        <w:t xml:space="preserve"> scene.mp4 -</w:t>
      </w:r>
      <w:proofErr w:type="spellStart"/>
      <w:r w:rsidRPr="00D51434">
        <w:rPr>
          <w:rFonts w:ascii="Courier New" w:eastAsia="Times New Roman" w:hAnsi="Courier New" w:cs="Courier New"/>
          <w:color w:val="222222"/>
          <w:sz w:val="20"/>
          <w:szCs w:val="20"/>
          <w:bdr w:val="single" w:sz="6" w:space="0" w:color="E6E6DE" w:frame="1"/>
          <w:shd w:val="clear" w:color="auto" w:fill="FFFFFF"/>
        </w:rPr>
        <w:t>vf</w:t>
      </w:r>
      <w:proofErr w:type="spellEnd"/>
      <w:r w:rsidRPr="00D51434">
        <w:rPr>
          <w:rFonts w:ascii="Courier New" w:eastAsia="Times New Roman" w:hAnsi="Courier New" w:cs="Courier New"/>
          <w:color w:val="222222"/>
          <w:sz w:val="20"/>
          <w:szCs w:val="20"/>
          <w:bdr w:val="single" w:sz="6" w:space="0" w:color="E6E6DE" w:frame="1"/>
          <w:shd w:val="clear" w:color="auto" w:fill="FFFFFF"/>
        </w:rPr>
        <w:t xml:space="preserve"> fps</w:t>
      </w:r>
      <w:proofErr w:type="gramStart"/>
      <w:r w:rsidRPr="00D51434">
        <w:rPr>
          <w:rFonts w:ascii="Courier New" w:eastAsia="Times New Roman" w:hAnsi="Courier New" w:cs="Courier New"/>
          <w:color w:val="222222"/>
          <w:sz w:val="20"/>
          <w:szCs w:val="20"/>
          <w:bdr w:val="single" w:sz="6" w:space="0" w:color="E6E6DE" w:frame="1"/>
          <w:shd w:val="clear" w:color="auto" w:fill="FFFFFF"/>
        </w:rPr>
        <w:t>=[</w:t>
      </w:r>
      <w:proofErr w:type="gramEnd"/>
      <w:r w:rsidRPr="00D51434">
        <w:rPr>
          <w:rFonts w:ascii="Courier New" w:eastAsia="Times New Roman" w:hAnsi="Courier New" w:cs="Courier New"/>
          <w:color w:val="222222"/>
          <w:sz w:val="20"/>
          <w:szCs w:val="20"/>
          <w:bdr w:val="single" w:sz="6" w:space="0" w:color="E6E6DE" w:frame="1"/>
          <w:shd w:val="clear" w:color="auto" w:fill="FFFFFF"/>
        </w:rPr>
        <w:t>FPS OF VIDEO] "out%d.png"</w:t>
      </w:r>
      <w:r w:rsidRPr="00D51434">
        <w:rPr>
          <w:rFonts w:ascii="Verdana" w:eastAsia="Times New Roman" w:hAnsi="Verdana" w:cs="Times New Roman"/>
          <w:color w:val="222222"/>
          <w:sz w:val="21"/>
          <w:szCs w:val="21"/>
        </w:rPr>
        <w:t>. After splitting, run both directories of split frames through the "Extract" tool to produce training data</w:t>
      </w:r>
    </w:p>
    <w:p w:rsidR="00D51434" w:rsidRPr="00D51434" w:rsidRDefault="00D51434" w:rsidP="00D51434">
      <w:pPr>
        <w:numPr>
          <w:ilvl w:val="0"/>
          <w:numId w:val="1"/>
        </w:numPr>
        <w:spacing w:before="86" w:after="86" w:line="343" w:lineRule="atLeast"/>
        <w:ind w:left="0"/>
        <w:rPr>
          <w:rFonts w:ascii="Verdana" w:eastAsia="Times New Roman" w:hAnsi="Verdana" w:cs="Times New Roman"/>
          <w:color w:val="222222"/>
          <w:sz w:val="21"/>
          <w:szCs w:val="21"/>
        </w:rPr>
      </w:pPr>
      <w:r w:rsidRPr="00D51434">
        <w:rPr>
          <w:rFonts w:ascii="Verdana" w:eastAsia="Times New Roman" w:hAnsi="Verdana" w:cs="Times New Roman"/>
          <w:color w:val="222222"/>
          <w:sz w:val="21"/>
          <w:szCs w:val="21"/>
        </w:rPr>
        <w:t>Switch to the "Train" tool, and input the paths of the training data produced in step 1 (it should be in a folder called "aligned") as well as the "models" folder along with this project (which you can move somewhere convenient)</w:t>
      </w:r>
    </w:p>
    <w:p w:rsidR="00D51434" w:rsidRPr="00D51434" w:rsidRDefault="00D51434" w:rsidP="00D51434">
      <w:pPr>
        <w:numPr>
          <w:ilvl w:val="0"/>
          <w:numId w:val="1"/>
        </w:numPr>
        <w:spacing w:before="86" w:after="86" w:line="343" w:lineRule="atLeast"/>
        <w:ind w:left="0"/>
        <w:rPr>
          <w:rFonts w:ascii="Verdana" w:eastAsia="Times New Roman" w:hAnsi="Verdana" w:cs="Times New Roman"/>
          <w:color w:val="222222"/>
          <w:sz w:val="21"/>
          <w:szCs w:val="21"/>
        </w:rPr>
      </w:pPr>
      <w:r w:rsidRPr="00D51434">
        <w:rPr>
          <w:rFonts w:ascii="Verdana" w:eastAsia="Times New Roman" w:hAnsi="Verdana" w:cs="Times New Roman"/>
          <w:color w:val="222222"/>
          <w:sz w:val="21"/>
          <w:szCs w:val="21"/>
        </w:rPr>
        <w:t>Train until the preview window shows results you are satisfied with</w:t>
      </w:r>
    </w:p>
    <w:p w:rsidR="00D51434" w:rsidRPr="00D51434" w:rsidRDefault="00D51434" w:rsidP="00D51434">
      <w:pPr>
        <w:numPr>
          <w:ilvl w:val="0"/>
          <w:numId w:val="1"/>
        </w:numPr>
        <w:spacing w:before="86" w:after="86" w:line="343" w:lineRule="atLeast"/>
        <w:ind w:left="0"/>
        <w:rPr>
          <w:rFonts w:ascii="Verdana" w:eastAsia="Times New Roman" w:hAnsi="Verdana" w:cs="Times New Roman"/>
          <w:color w:val="222222"/>
          <w:sz w:val="21"/>
          <w:szCs w:val="21"/>
        </w:rPr>
      </w:pPr>
      <w:r w:rsidRPr="00D51434">
        <w:rPr>
          <w:rFonts w:ascii="Verdana" w:eastAsia="Times New Roman" w:hAnsi="Verdana" w:cs="Times New Roman"/>
          <w:color w:val="222222"/>
          <w:sz w:val="21"/>
          <w:szCs w:val="21"/>
        </w:rPr>
        <w:t xml:space="preserve">Split the video to be faked into frames and run the "Convert" tool on them to create faked frames, which can then be remerged into a </w:t>
      </w:r>
      <w:proofErr w:type="spellStart"/>
      <w:r w:rsidRPr="00D51434">
        <w:rPr>
          <w:rFonts w:ascii="Verdana" w:eastAsia="Times New Roman" w:hAnsi="Verdana" w:cs="Times New Roman"/>
          <w:color w:val="222222"/>
          <w:sz w:val="21"/>
          <w:szCs w:val="21"/>
        </w:rPr>
        <w:t>deepfaked</w:t>
      </w:r>
      <w:proofErr w:type="spellEnd"/>
      <w:r w:rsidRPr="00D51434">
        <w:rPr>
          <w:rFonts w:ascii="Verdana" w:eastAsia="Times New Roman" w:hAnsi="Verdana" w:cs="Times New Roman"/>
          <w:color w:val="222222"/>
          <w:sz w:val="21"/>
          <w:szCs w:val="21"/>
        </w:rPr>
        <w:t xml:space="preserve"> video</w:t>
      </w:r>
    </w:p>
    <w:p w:rsidR="00D51434" w:rsidRPr="00D51434" w:rsidRDefault="00D51434" w:rsidP="00D51434">
      <w:pPr>
        <w:numPr>
          <w:ilvl w:val="0"/>
          <w:numId w:val="1"/>
        </w:numPr>
        <w:spacing w:before="86" w:after="86" w:line="343" w:lineRule="atLeast"/>
        <w:ind w:left="0"/>
        <w:rPr>
          <w:rFonts w:ascii="Verdana" w:eastAsia="Times New Roman" w:hAnsi="Verdana" w:cs="Times New Roman"/>
          <w:color w:val="222222"/>
          <w:sz w:val="21"/>
          <w:szCs w:val="21"/>
        </w:rPr>
      </w:pPr>
      <w:r w:rsidRPr="00D51434">
        <w:rPr>
          <w:rFonts w:ascii="Verdana" w:eastAsia="Times New Roman" w:hAnsi="Verdana" w:cs="Times New Roman"/>
          <w:color w:val="222222"/>
          <w:sz w:val="21"/>
          <w:szCs w:val="21"/>
        </w:rPr>
        <w:t>Copy and reuse the same encoders for faster results in future fakes</w:t>
      </w:r>
    </w:p>
    <w:p w:rsidR="00D51434" w:rsidRPr="00D51434" w:rsidRDefault="00D51434" w:rsidP="00D51434">
      <w:pPr>
        <w:spacing w:after="0" w:line="240" w:lineRule="auto"/>
        <w:rPr>
          <w:rFonts w:ascii="Times New Roman" w:eastAsia="Times New Roman" w:hAnsi="Times New Roman" w:cs="Times New Roman"/>
          <w:sz w:val="24"/>
          <w:szCs w:val="24"/>
        </w:rPr>
      </w:pPr>
      <w:r w:rsidRPr="00D51434">
        <w:rPr>
          <w:rFonts w:ascii="Times New Roman" w:eastAsia="Times New Roman" w:hAnsi="Times New Roman" w:cs="Times New Roman"/>
          <w:sz w:val="24"/>
          <w:szCs w:val="24"/>
        </w:rPr>
        <w:pict>
          <v:rect id="_x0000_i1027" style="width:0;height:1.5pt" o:hralign="center" o:hrstd="t" o:hr="t" fillcolor="#a0a0a0" stroked="f"/>
        </w:pict>
      </w:r>
    </w:p>
    <w:p w:rsidR="00D51434" w:rsidRPr="00D51434" w:rsidRDefault="00D51434" w:rsidP="00D51434">
      <w:pPr>
        <w:spacing w:after="0" w:line="343" w:lineRule="atLeast"/>
        <w:rPr>
          <w:rFonts w:ascii="Verdana" w:eastAsia="Times New Roman" w:hAnsi="Verdana" w:cs="Times New Roman"/>
          <w:color w:val="222222"/>
          <w:sz w:val="21"/>
          <w:szCs w:val="21"/>
        </w:rPr>
      </w:pPr>
      <w:r w:rsidRPr="00D51434">
        <w:rPr>
          <w:rFonts w:ascii="Verdana" w:eastAsia="Times New Roman" w:hAnsi="Verdana" w:cs="Times New Roman"/>
          <w:b/>
          <w:bCs/>
          <w:color w:val="222222"/>
          <w:sz w:val="21"/>
          <w:szCs w:val="21"/>
        </w:rPr>
        <w:t>Requirements:</w:t>
      </w:r>
    </w:p>
    <w:p w:rsidR="00D51434" w:rsidRPr="00D51434" w:rsidRDefault="00D51434" w:rsidP="00D51434">
      <w:pPr>
        <w:spacing w:before="86" w:after="86" w:line="343" w:lineRule="atLeast"/>
        <w:rPr>
          <w:rFonts w:ascii="Verdana" w:eastAsia="Times New Roman" w:hAnsi="Verdana" w:cs="Times New Roman"/>
          <w:color w:val="222222"/>
          <w:sz w:val="21"/>
          <w:szCs w:val="21"/>
        </w:rPr>
      </w:pPr>
      <w:r w:rsidRPr="00D51434">
        <w:rPr>
          <w:rFonts w:ascii="Verdana" w:eastAsia="Times New Roman" w:hAnsi="Verdana" w:cs="Times New Roman"/>
          <w:color w:val="222222"/>
          <w:sz w:val="21"/>
          <w:szCs w:val="21"/>
        </w:rPr>
        <w:t>-CUDA 8.0 must be installed, and its bin folder must be included in the PATH environment variable.</w:t>
      </w:r>
    </w:p>
    <w:p w:rsidR="00D51434" w:rsidRPr="00D51434" w:rsidRDefault="00D51434" w:rsidP="00D51434">
      <w:pPr>
        <w:spacing w:before="86" w:after="86" w:line="343" w:lineRule="atLeast"/>
        <w:rPr>
          <w:rFonts w:ascii="Verdana" w:eastAsia="Times New Roman" w:hAnsi="Verdana" w:cs="Times New Roman"/>
          <w:color w:val="222222"/>
          <w:sz w:val="21"/>
          <w:szCs w:val="21"/>
        </w:rPr>
      </w:pPr>
      <w:r w:rsidRPr="00D51434">
        <w:rPr>
          <w:rFonts w:ascii="Verdana" w:eastAsia="Times New Roman" w:hAnsi="Verdana" w:cs="Times New Roman"/>
          <w:color w:val="222222"/>
          <w:sz w:val="21"/>
          <w:szCs w:val="21"/>
        </w:rPr>
        <w:t>-At least a few GB of free space on disk to allow the app to create Temp files</w:t>
      </w:r>
    </w:p>
    <w:p w:rsidR="00D51434" w:rsidRPr="00D51434" w:rsidRDefault="00D51434" w:rsidP="00D51434">
      <w:pPr>
        <w:spacing w:after="0" w:line="240" w:lineRule="auto"/>
        <w:rPr>
          <w:rFonts w:ascii="Times New Roman" w:eastAsia="Times New Roman" w:hAnsi="Times New Roman" w:cs="Times New Roman"/>
          <w:sz w:val="24"/>
          <w:szCs w:val="24"/>
        </w:rPr>
      </w:pPr>
      <w:r w:rsidRPr="00D51434">
        <w:rPr>
          <w:rFonts w:ascii="Times New Roman" w:eastAsia="Times New Roman" w:hAnsi="Times New Roman" w:cs="Times New Roman"/>
          <w:sz w:val="24"/>
          <w:szCs w:val="24"/>
        </w:rPr>
        <w:pict>
          <v:rect id="_x0000_i1028" style="width:0;height:1.5pt" o:hralign="center" o:hrstd="t" o:hr="t" fillcolor="#a0a0a0" stroked="f"/>
        </w:pict>
      </w:r>
    </w:p>
    <w:p w:rsidR="00D51434" w:rsidRPr="00D51434" w:rsidRDefault="00D51434" w:rsidP="00D51434">
      <w:pPr>
        <w:spacing w:after="0" w:line="343" w:lineRule="atLeast"/>
        <w:rPr>
          <w:rFonts w:ascii="Verdana" w:eastAsia="Times New Roman" w:hAnsi="Verdana" w:cs="Times New Roman"/>
          <w:color w:val="222222"/>
          <w:sz w:val="21"/>
          <w:szCs w:val="21"/>
        </w:rPr>
      </w:pPr>
      <w:r w:rsidRPr="00D51434">
        <w:rPr>
          <w:rFonts w:ascii="Verdana" w:eastAsia="Times New Roman" w:hAnsi="Verdana" w:cs="Times New Roman"/>
          <w:b/>
          <w:bCs/>
          <w:color w:val="222222"/>
          <w:sz w:val="21"/>
          <w:szCs w:val="21"/>
        </w:rPr>
        <w:lastRenderedPageBreak/>
        <w:t>Notes:</w:t>
      </w:r>
    </w:p>
    <w:p w:rsidR="00D51434" w:rsidRPr="00D51434" w:rsidRDefault="00D51434" w:rsidP="00D51434">
      <w:pPr>
        <w:spacing w:before="86" w:after="86" w:line="343" w:lineRule="atLeast"/>
        <w:rPr>
          <w:rFonts w:ascii="Verdana" w:eastAsia="Times New Roman" w:hAnsi="Verdana" w:cs="Times New Roman"/>
          <w:color w:val="222222"/>
          <w:sz w:val="21"/>
          <w:szCs w:val="21"/>
        </w:rPr>
      </w:pPr>
      <w:r w:rsidRPr="00D51434">
        <w:rPr>
          <w:rFonts w:ascii="Verdana" w:eastAsia="Times New Roman" w:hAnsi="Verdana" w:cs="Times New Roman"/>
          <w:color w:val="222222"/>
          <w:sz w:val="21"/>
          <w:szCs w:val="21"/>
        </w:rPr>
        <w:t>-Run fakeapp.bat to launch the app</w:t>
      </w:r>
    </w:p>
    <w:p w:rsidR="00D51434" w:rsidRPr="00D51434" w:rsidRDefault="00D51434" w:rsidP="00D51434">
      <w:pPr>
        <w:spacing w:after="0" w:line="343" w:lineRule="atLeast"/>
        <w:rPr>
          <w:rFonts w:ascii="Verdana" w:eastAsia="Times New Roman" w:hAnsi="Verdana" w:cs="Times New Roman"/>
          <w:color w:val="222222"/>
          <w:sz w:val="21"/>
          <w:szCs w:val="21"/>
        </w:rPr>
      </w:pPr>
      <w:r w:rsidRPr="00D51434">
        <w:rPr>
          <w:rFonts w:ascii="Verdana" w:eastAsia="Times New Roman" w:hAnsi="Verdana" w:cs="Times New Roman"/>
          <w:color w:val="222222"/>
          <w:sz w:val="21"/>
          <w:szCs w:val="21"/>
        </w:rPr>
        <w:t>-</w:t>
      </w:r>
      <w:proofErr w:type="spellStart"/>
      <w:r w:rsidRPr="00D51434">
        <w:rPr>
          <w:rFonts w:ascii="Courier New" w:eastAsia="Times New Roman" w:hAnsi="Courier New" w:cs="Courier New"/>
          <w:color w:val="222222"/>
          <w:sz w:val="20"/>
          <w:szCs w:val="20"/>
          <w:bdr w:val="single" w:sz="6" w:space="0" w:color="E6E6DE" w:frame="1"/>
          <w:shd w:val="clear" w:color="auto" w:fill="FFFFFF"/>
        </w:rPr>
        <w:t>RuntimeError</w:t>
      </w:r>
      <w:proofErr w:type="spellEnd"/>
      <w:r w:rsidRPr="00D51434">
        <w:rPr>
          <w:rFonts w:ascii="Courier New" w:eastAsia="Times New Roman" w:hAnsi="Courier New" w:cs="Courier New"/>
          <w:color w:val="222222"/>
          <w:sz w:val="20"/>
          <w:szCs w:val="20"/>
          <w:bdr w:val="single" w:sz="6" w:space="0" w:color="E6E6DE" w:frame="1"/>
          <w:shd w:val="clear" w:color="auto" w:fill="FFFFFF"/>
        </w:rPr>
        <w:t xml:space="preserve">: module compiled against </w:t>
      </w:r>
      <w:proofErr w:type="spellStart"/>
      <w:proofErr w:type="gramStart"/>
      <w:r w:rsidRPr="00D51434">
        <w:rPr>
          <w:rFonts w:ascii="Courier New" w:eastAsia="Times New Roman" w:hAnsi="Courier New" w:cs="Courier New"/>
          <w:color w:val="222222"/>
          <w:sz w:val="20"/>
          <w:szCs w:val="20"/>
          <w:bdr w:val="single" w:sz="6" w:space="0" w:color="E6E6DE" w:frame="1"/>
          <w:shd w:val="clear" w:color="auto" w:fill="FFFFFF"/>
        </w:rPr>
        <w:t>api</w:t>
      </w:r>
      <w:proofErr w:type="spellEnd"/>
      <w:proofErr w:type="gramEnd"/>
      <w:r w:rsidRPr="00D51434">
        <w:rPr>
          <w:rFonts w:ascii="Courier New" w:eastAsia="Times New Roman" w:hAnsi="Courier New" w:cs="Courier New"/>
          <w:color w:val="222222"/>
          <w:sz w:val="20"/>
          <w:szCs w:val="20"/>
          <w:bdr w:val="single" w:sz="6" w:space="0" w:color="E6E6DE" w:frame="1"/>
          <w:shd w:val="clear" w:color="auto" w:fill="FFFFFF"/>
        </w:rPr>
        <w:t xml:space="preserve"> version 0xc but this version </w:t>
      </w:r>
      <w:proofErr w:type="spellStart"/>
      <w:r w:rsidRPr="00D51434">
        <w:rPr>
          <w:rFonts w:ascii="Courier New" w:eastAsia="Times New Roman" w:hAnsi="Courier New" w:cs="Courier New"/>
          <w:color w:val="222222"/>
          <w:sz w:val="20"/>
          <w:szCs w:val="20"/>
          <w:bdr w:val="single" w:sz="6" w:space="0" w:color="E6E6DE" w:frame="1"/>
          <w:shd w:val="clear" w:color="auto" w:fill="FFFFFF"/>
        </w:rPr>
        <w:t>numpy</w:t>
      </w:r>
      <w:proofErr w:type="spellEnd"/>
      <w:r w:rsidRPr="00D51434">
        <w:rPr>
          <w:rFonts w:ascii="Courier New" w:eastAsia="Times New Roman" w:hAnsi="Courier New" w:cs="Courier New"/>
          <w:color w:val="222222"/>
          <w:sz w:val="20"/>
          <w:szCs w:val="20"/>
          <w:bdr w:val="single" w:sz="6" w:space="0" w:color="E6E6DE" w:frame="1"/>
          <w:shd w:val="clear" w:color="auto" w:fill="FFFFFF"/>
        </w:rPr>
        <w:t xml:space="preserve"> is 0xb</w:t>
      </w:r>
      <w:r w:rsidRPr="00D51434">
        <w:rPr>
          <w:rFonts w:ascii="Verdana" w:eastAsia="Times New Roman" w:hAnsi="Verdana" w:cs="Times New Roman"/>
          <w:color w:val="222222"/>
          <w:sz w:val="21"/>
          <w:szCs w:val="21"/>
        </w:rPr>
        <w:t> is just a warning related to how the alignment libraries were installed, the app will run properly despite it appearing if no other errors occur</w:t>
      </w:r>
    </w:p>
    <w:p w:rsidR="00D51434" w:rsidRPr="00D51434" w:rsidRDefault="00D51434" w:rsidP="00D51434">
      <w:pPr>
        <w:spacing w:before="86" w:after="86" w:line="343" w:lineRule="atLeast"/>
        <w:rPr>
          <w:rFonts w:ascii="Verdana" w:eastAsia="Times New Roman" w:hAnsi="Verdana" w:cs="Times New Roman"/>
          <w:color w:val="222222"/>
          <w:sz w:val="21"/>
          <w:szCs w:val="21"/>
        </w:rPr>
      </w:pPr>
      <w:r w:rsidRPr="00D51434">
        <w:rPr>
          <w:rFonts w:ascii="Verdana" w:eastAsia="Times New Roman" w:hAnsi="Verdana" w:cs="Times New Roman"/>
          <w:color w:val="222222"/>
          <w:sz w:val="21"/>
          <w:szCs w:val="21"/>
        </w:rPr>
        <w:t>-It may take 30-45 seconds after pressing the Start button for the app to unpack and start the training/merging scripts the first time</w:t>
      </w:r>
    </w:p>
    <w:p w:rsidR="00D51434" w:rsidRPr="00D51434" w:rsidRDefault="00D51434" w:rsidP="00D51434">
      <w:pPr>
        <w:spacing w:before="86" w:after="86" w:line="343" w:lineRule="atLeast"/>
        <w:rPr>
          <w:rFonts w:ascii="Verdana" w:eastAsia="Times New Roman" w:hAnsi="Verdana" w:cs="Times New Roman"/>
          <w:color w:val="222222"/>
          <w:sz w:val="21"/>
          <w:szCs w:val="21"/>
        </w:rPr>
      </w:pPr>
      <w:r w:rsidRPr="00D51434">
        <w:rPr>
          <w:rFonts w:ascii="Verdana" w:eastAsia="Times New Roman" w:hAnsi="Verdana" w:cs="Times New Roman"/>
          <w:color w:val="222222"/>
          <w:sz w:val="21"/>
          <w:szCs w:val="21"/>
        </w:rPr>
        <w:t>-You can still quit training by focusing the training window and pressing "q"</w:t>
      </w:r>
    </w:p>
    <w:p w:rsidR="00D51434" w:rsidRPr="00D51434" w:rsidRDefault="00D51434" w:rsidP="00D51434">
      <w:pPr>
        <w:spacing w:before="86" w:after="86" w:line="343" w:lineRule="atLeast"/>
        <w:rPr>
          <w:rFonts w:ascii="Verdana" w:eastAsia="Times New Roman" w:hAnsi="Verdana" w:cs="Times New Roman"/>
          <w:color w:val="222222"/>
          <w:sz w:val="21"/>
          <w:szCs w:val="21"/>
        </w:rPr>
      </w:pPr>
      <w:r w:rsidRPr="00D51434">
        <w:rPr>
          <w:rFonts w:ascii="Verdana" w:eastAsia="Times New Roman" w:hAnsi="Verdana" w:cs="Times New Roman"/>
          <w:color w:val="222222"/>
          <w:sz w:val="21"/>
          <w:szCs w:val="21"/>
        </w:rPr>
        <w:t>-Paths to models/data must be absolute, not relative</w:t>
      </w:r>
    </w:p>
    <w:p w:rsidR="00D51434" w:rsidRPr="00D51434" w:rsidRDefault="00D51434" w:rsidP="00D51434">
      <w:pPr>
        <w:spacing w:after="0" w:line="240" w:lineRule="auto"/>
        <w:rPr>
          <w:rFonts w:ascii="Times New Roman" w:eastAsia="Times New Roman" w:hAnsi="Times New Roman" w:cs="Times New Roman"/>
          <w:sz w:val="24"/>
          <w:szCs w:val="24"/>
        </w:rPr>
      </w:pPr>
      <w:r w:rsidRPr="00D51434">
        <w:rPr>
          <w:rFonts w:ascii="Times New Roman" w:eastAsia="Times New Roman" w:hAnsi="Times New Roman" w:cs="Times New Roman"/>
          <w:sz w:val="24"/>
          <w:szCs w:val="24"/>
        </w:rPr>
        <w:pict>
          <v:rect id="_x0000_i1029" style="width:0;height:1.5pt" o:hralign="center" o:hrstd="t" o:hr="t" fillcolor="#a0a0a0" stroked="f"/>
        </w:pict>
      </w:r>
    </w:p>
    <w:p w:rsidR="00D51434" w:rsidRPr="00D51434" w:rsidRDefault="00D51434" w:rsidP="00D51434">
      <w:pPr>
        <w:spacing w:after="0" w:line="343" w:lineRule="atLeast"/>
        <w:rPr>
          <w:rFonts w:ascii="Verdana" w:eastAsia="Times New Roman" w:hAnsi="Verdana" w:cs="Times New Roman"/>
          <w:color w:val="222222"/>
          <w:sz w:val="21"/>
          <w:szCs w:val="21"/>
        </w:rPr>
      </w:pPr>
      <w:r w:rsidRPr="00D51434">
        <w:rPr>
          <w:rFonts w:ascii="Verdana" w:eastAsia="Times New Roman" w:hAnsi="Verdana" w:cs="Times New Roman"/>
          <w:b/>
          <w:bCs/>
          <w:color w:val="222222"/>
          <w:sz w:val="21"/>
          <w:szCs w:val="21"/>
        </w:rPr>
        <w:t>If it doesn't work for you:</w:t>
      </w:r>
    </w:p>
    <w:p w:rsidR="00D51434" w:rsidRPr="00D51434" w:rsidRDefault="00D51434" w:rsidP="00D51434">
      <w:pPr>
        <w:spacing w:before="86" w:after="86" w:line="343" w:lineRule="atLeast"/>
        <w:rPr>
          <w:rFonts w:ascii="Verdana" w:eastAsia="Times New Roman" w:hAnsi="Verdana" w:cs="Times New Roman"/>
          <w:color w:val="222222"/>
          <w:sz w:val="21"/>
          <w:szCs w:val="21"/>
        </w:rPr>
      </w:pPr>
      <w:r w:rsidRPr="00D51434">
        <w:rPr>
          <w:rFonts w:ascii="Verdana" w:eastAsia="Times New Roman" w:hAnsi="Verdana" w:cs="Times New Roman"/>
          <w:color w:val="222222"/>
          <w:sz w:val="21"/>
          <w:szCs w:val="21"/>
        </w:rPr>
        <w:t>The console for the tool you are using (Align, Train, or Merge) will output a full error log if the tool fails. Here are some known errors with solutions:</w:t>
      </w:r>
    </w:p>
    <w:p w:rsidR="00D51434" w:rsidRPr="00D51434" w:rsidRDefault="00D51434" w:rsidP="00D51434">
      <w:pPr>
        <w:spacing w:after="0" w:line="343" w:lineRule="atLeast"/>
        <w:rPr>
          <w:rFonts w:ascii="Verdana" w:eastAsia="Times New Roman" w:hAnsi="Verdana" w:cs="Times New Roman"/>
          <w:color w:val="222222"/>
          <w:sz w:val="21"/>
          <w:szCs w:val="21"/>
        </w:rPr>
      </w:pPr>
      <w:r w:rsidRPr="00D51434">
        <w:rPr>
          <w:rFonts w:ascii="Verdana" w:eastAsia="Times New Roman" w:hAnsi="Verdana" w:cs="Times New Roman"/>
          <w:i/>
          <w:iCs/>
          <w:color w:val="222222"/>
          <w:sz w:val="21"/>
          <w:szCs w:val="21"/>
        </w:rPr>
        <w:t>General Issues</w:t>
      </w:r>
    </w:p>
    <w:p w:rsidR="00D51434" w:rsidRPr="00D51434" w:rsidRDefault="00D51434" w:rsidP="00D51434">
      <w:pPr>
        <w:numPr>
          <w:ilvl w:val="0"/>
          <w:numId w:val="2"/>
        </w:numPr>
        <w:spacing w:before="86" w:after="86" w:line="343" w:lineRule="atLeast"/>
        <w:ind w:left="0"/>
        <w:rPr>
          <w:rFonts w:ascii="Verdana" w:eastAsia="Times New Roman" w:hAnsi="Verdana" w:cs="Times New Roman"/>
          <w:color w:val="222222"/>
          <w:sz w:val="21"/>
          <w:szCs w:val="21"/>
        </w:rPr>
      </w:pPr>
      <w:r w:rsidRPr="00D51434">
        <w:rPr>
          <w:rFonts w:ascii="Verdana" w:eastAsia="Times New Roman" w:hAnsi="Verdana" w:cs="Times New Roman"/>
          <w:color w:val="222222"/>
          <w:sz w:val="21"/>
          <w:szCs w:val="21"/>
        </w:rPr>
        <w:t>All directories used by the app should have names comprised of only English characters. Many users have had issues with directories with Cyrillic or Chinese characters, so if you have directories like this make sure to use different directories with English character names when running the app.</w:t>
      </w:r>
    </w:p>
    <w:p w:rsidR="00D51434" w:rsidRPr="00D51434" w:rsidRDefault="00D51434" w:rsidP="00D51434">
      <w:pPr>
        <w:numPr>
          <w:ilvl w:val="0"/>
          <w:numId w:val="2"/>
        </w:numPr>
        <w:spacing w:after="0" w:line="343" w:lineRule="atLeast"/>
        <w:ind w:left="0"/>
        <w:rPr>
          <w:rFonts w:ascii="Verdana" w:eastAsia="Times New Roman" w:hAnsi="Verdana" w:cs="Times New Roman"/>
          <w:color w:val="222222"/>
          <w:sz w:val="21"/>
          <w:szCs w:val="21"/>
        </w:rPr>
      </w:pPr>
      <w:r w:rsidRPr="00D51434">
        <w:rPr>
          <w:rFonts w:ascii="Verdana" w:eastAsia="Times New Roman" w:hAnsi="Verdana" w:cs="Times New Roman"/>
          <w:color w:val="4F4F4F"/>
          <w:sz w:val="21"/>
          <w:szCs w:val="21"/>
        </w:rPr>
        <w:t>I</w:t>
      </w:r>
      <w:del w:id="0" w:author="Unknown">
        <w:r w:rsidRPr="00D51434">
          <w:rPr>
            <w:rFonts w:ascii="Verdana" w:eastAsia="Times New Roman" w:hAnsi="Verdana" w:cs="Times New Roman"/>
            <w:color w:val="4F4F4F"/>
            <w:sz w:val="21"/>
            <w:szCs w:val="21"/>
          </w:rPr>
          <w:delText>f any tool's log contains </w:delText>
        </w:r>
        <w:r w:rsidRPr="00D51434">
          <w:rPr>
            <w:rFonts w:ascii="Courier New" w:eastAsia="Times New Roman" w:hAnsi="Courier New" w:cs="Courier New"/>
            <w:color w:val="4F4F4F"/>
            <w:sz w:val="20"/>
            <w:szCs w:val="20"/>
            <w:bdr w:val="single" w:sz="6" w:space="0" w:color="E6E6DE" w:frame="1"/>
            <w:shd w:val="clear" w:color="auto" w:fill="FFFFFF"/>
          </w:rPr>
          <w:delText>AssertionError: dir.isDir()</w:delText>
        </w:r>
        <w:r w:rsidRPr="00D51434">
          <w:rPr>
            <w:rFonts w:ascii="Verdana" w:eastAsia="Times New Roman" w:hAnsi="Verdana" w:cs="Times New Roman"/>
            <w:color w:val="4F4F4F"/>
            <w:sz w:val="21"/>
            <w:szCs w:val="21"/>
          </w:rPr>
          <w:delText>, </w:delText>
        </w:r>
        <w:r w:rsidRPr="00D51434">
          <w:rPr>
            <w:rFonts w:ascii="Verdana" w:eastAsia="Times New Roman" w:hAnsi="Verdana" w:cs="Times New Roman"/>
            <w:b/>
            <w:bCs/>
            <w:color w:val="4F4F4F"/>
            <w:sz w:val="21"/>
            <w:szCs w:val="21"/>
          </w:rPr>
          <w:delText>the tool cannot find your directories</w:delText>
        </w:r>
        <w:r w:rsidRPr="00D51434">
          <w:rPr>
            <w:rFonts w:ascii="Verdana" w:eastAsia="Times New Roman" w:hAnsi="Verdana" w:cs="Times New Roman"/>
            <w:color w:val="4F4F4F"/>
            <w:sz w:val="21"/>
            <w:szCs w:val="21"/>
          </w:rPr>
          <w:delText>. Make sure they are typed into the app correctly.</w:delText>
        </w:r>
      </w:del>
      <w:r w:rsidRPr="00D51434">
        <w:rPr>
          <w:rFonts w:ascii="Verdana" w:eastAsia="Times New Roman" w:hAnsi="Verdana" w:cs="Times New Roman"/>
          <w:color w:val="222222"/>
          <w:sz w:val="21"/>
          <w:szCs w:val="21"/>
        </w:rPr>
        <w:t> Error message added in 1.1</w:t>
      </w:r>
    </w:p>
    <w:p w:rsidR="00D51434" w:rsidRPr="00D51434" w:rsidRDefault="00D51434" w:rsidP="00D51434">
      <w:pPr>
        <w:spacing w:after="0" w:line="343" w:lineRule="atLeast"/>
        <w:rPr>
          <w:rFonts w:ascii="Verdana" w:eastAsia="Times New Roman" w:hAnsi="Verdana" w:cs="Times New Roman"/>
          <w:color w:val="222222"/>
          <w:sz w:val="21"/>
          <w:szCs w:val="21"/>
        </w:rPr>
      </w:pPr>
      <w:r w:rsidRPr="00D51434">
        <w:rPr>
          <w:rFonts w:ascii="Verdana" w:eastAsia="Times New Roman" w:hAnsi="Verdana" w:cs="Times New Roman"/>
          <w:i/>
          <w:iCs/>
          <w:color w:val="222222"/>
          <w:sz w:val="21"/>
          <w:szCs w:val="21"/>
        </w:rPr>
        <w:t>Extract Issues</w:t>
      </w:r>
    </w:p>
    <w:p w:rsidR="00D51434" w:rsidRPr="00D51434" w:rsidRDefault="00D51434" w:rsidP="00D51434">
      <w:pPr>
        <w:numPr>
          <w:ilvl w:val="0"/>
          <w:numId w:val="3"/>
        </w:numPr>
        <w:spacing w:after="0" w:line="343" w:lineRule="atLeast"/>
        <w:ind w:left="0"/>
        <w:rPr>
          <w:rFonts w:ascii="Verdana" w:eastAsia="Times New Roman" w:hAnsi="Verdana" w:cs="Times New Roman"/>
          <w:color w:val="222222"/>
          <w:sz w:val="21"/>
          <w:szCs w:val="21"/>
        </w:rPr>
      </w:pPr>
      <w:r w:rsidRPr="00D51434">
        <w:rPr>
          <w:rFonts w:ascii="Verdana" w:eastAsia="Times New Roman" w:hAnsi="Verdana" w:cs="Times New Roman"/>
          <w:color w:val="222222"/>
          <w:sz w:val="21"/>
          <w:szCs w:val="21"/>
        </w:rPr>
        <w:t>If the Extract log contains </w:t>
      </w:r>
      <w:r w:rsidRPr="00D51434">
        <w:rPr>
          <w:rFonts w:ascii="Courier New" w:eastAsia="Times New Roman" w:hAnsi="Courier New" w:cs="Courier New"/>
          <w:color w:val="222222"/>
          <w:sz w:val="20"/>
          <w:szCs w:val="20"/>
          <w:bdr w:val="single" w:sz="6" w:space="0" w:color="E6E6DE" w:frame="1"/>
          <w:shd w:val="clear" w:color="auto" w:fill="FFFFFF"/>
        </w:rPr>
        <w:t xml:space="preserve">from </w:t>
      </w:r>
      <w:proofErr w:type="spellStart"/>
      <w:r w:rsidRPr="00D51434">
        <w:rPr>
          <w:rFonts w:ascii="Courier New" w:eastAsia="Times New Roman" w:hAnsi="Courier New" w:cs="Courier New"/>
          <w:color w:val="222222"/>
          <w:sz w:val="20"/>
          <w:szCs w:val="20"/>
          <w:bdr w:val="single" w:sz="6" w:space="0" w:color="E6E6DE" w:frame="1"/>
          <w:shd w:val="clear" w:color="auto" w:fill="FFFFFF"/>
        </w:rPr>
        <w:t>torch._C</w:t>
      </w:r>
      <w:proofErr w:type="spellEnd"/>
      <w:r w:rsidRPr="00D51434">
        <w:rPr>
          <w:rFonts w:ascii="Courier New" w:eastAsia="Times New Roman" w:hAnsi="Courier New" w:cs="Courier New"/>
          <w:color w:val="222222"/>
          <w:sz w:val="20"/>
          <w:szCs w:val="20"/>
          <w:bdr w:val="single" w:sz="6" w:space="0" w:color="E6E6DE" w:frame="1"/>
          <w:shd w:val="clear" w:color="auto" w:fill="FFFFFF"/>
        </w:rPr>
        <w:t xml:space="preserve"> import *</w:t>
      </w:r>
      <w:r w:rsidRPr="00D51434">
        <w:rPr>
          <w:rFonts w:ascii="Verdana" w:eastAsia="Times New Roman" w:hAnsi="Verdana" w:cs="Times New Roman"/>
          <w:color w:val="222222"/>
          <w:sz w:val="21"/>
          <w:szCs w:val="21"/>
        </w:rPr>
        <w:t>, your computer is </w:t>
      </w:r>
      <w:r w:rsidRPr="00D51434">
        <w:rPr>
          <w:rFonts w:ascii="Verdana" w:eastAsia="Times New Roman" w:hAnsi="Verdana" w:cs="Times New Roman"/>
          <w:b/>
          <w:bCs/>
          <w:color w:val="222222"/>
          <w:sz w:val="21"/>
          <w:szCs w:val="21"/>
        </w:rPr>
        <w:t>out-date-on on Visual C++ Redistributable packages.</w:t>
      </w:r>
      <w:r w:rsidRPr="00D51434">
        <w:rPr>
          <w:rFonts w:ascii="Verdana" w:eastAsia="Times New Roman" w:hAnsi="Verdana" w:cs="Times New Roman"/>
          <w:color w:val="222222"/>
          <w:sz w:val="21"/>
          <w:szCs w:val="21"/>
        </w:rPr>
        <w:t xml:space="preserve"> Download an update by </w:t>
      </w:r>
      <w:proofErr w:type="spellStart"/>
      <w:r w:rsidRPr="00D51434">
        <w:rPr>
          <w:rFonts w:ascii="Verdana" w:eastAsia="Times New Roman" w:hAnsi="Verdana" w:cs="Times New Roman"/>
          <w:color w:val="222222"/>
          <w:sz w:val="21"/>
          <w:szCs w:val="21"/>
        </w:rPr>
        <w:t>Googling</w:t>
      </w:r>
      <w:proofErr w:type="spellEnd"/>
      <w:r w:rsidRPr="00D51434">
        <w:rPr>
          <w:rFonts w:ascii="Verdana" w:eastAsia="Times New Roman" w:hAnsi="Verdana" w:cs="Times New Roman"/>
          <w:color w:val="222222"/>
          <w:sz w:val="21"/>
          <w:szCs w:val="21"/>
        </w:rPr>
        <w:t xml:space="preserve"> "</w:t>
      </w:r>
      <w:proofErr w:type="spellStart"/>
      <w:r w:rsidRPr="00D51434">
        <w:rPr>
          <w:rFonts w:ascii="Verdana" w:eastAsia="Times New Roman" w:hAnsi="Verdana" w:cs="Times New Roman"/>
          <w:color w:val="222222"/>
          <w:sz w:val="21"/>
          <w:szCs w:val="21"/>
        </w:rPr>
        <w:t>vc</w:t>
      </w:r>
      <w:proofErr w:type="spellEnd"/>
      <w:r w:rsidRPr="00D51434">
        <w:rPr>
          <w:rFonts w:ascii="Verdana" w:eastAsia="Times New Roman" w:hAnsi="Verdana" w:cs="Times New Roman"/>
          <w:color w:val="222222"/>
          <w:sz w:val="21"/>
          <w:szCs w:val="21"/>
        </w:rPr>
        <w:t xml:space="preserve"> </w:t>
      </w:r>
      <w:proofErr w:type="spellStart"/>
      <w:r w:rsidRPr="00D51434">
        <w:rPr>
          <w:rFonts w:ascii="Verdana" w:eastAsia="Times New Roman" w:hAnsi="Verdana" w:cs="Times New Roman"/>
          <w:color w:val="222222"/>
          <w:sz w:val="21"/>
          <w:szCs w:val="21"/>
        </w:rPr>
        <w:t>redist</w:t>
      </w:r>
      <w:proofErr w:type="spellEnd"/>
      <w:r w:rsidRPr="00D51434">
        <w:rPr>
          <w:rFonts w:ascii="Verdana" w:eastAsia="Times New Roman" w:hAnsi="Verdana" w:cs="Times New Roman"/>
          <w:color w:val="222222"/>
          <w:sz w:val="21"/>
          <w:szCs w:val="21"/>
        </w:rPr>
        <w:t>." (I cannot include an actual link in this post.)</w:t>
      </w:r>
    </w:p>
    <w:p w:rsidR="00D51434" w:rsidRPr="00D51434" w:rsidRDefault="00D51434" w:rsidP="00D51434">
      <w:pPr>
        <w:numPr>
          <w:ilvl w:val="0"/>
          <w:numId w:val="3"/>
        </w:numPr>
        <w:spacing w:after="0" w:line="343" w:lineRule="atLeast"/>
        <w:ind w:left="0"/>
        <w:rPr>
          <w:rFonts w:ascii="Verdana" w:eastAsia="Times New Roman" w:hAnsi="Verdana" w:cs="Times New Roman"/>
          <w:color w:val="222222"/>
          <w:sz w:val="21"/>
          <w:szCs w:val="21"/>
        </w:rPr>
      </w:pPr>
      <w:del w:id="1" w:author="Unknown">
        <w:r w:rsidRPr="00D51434">
          <w:rPr>
            <w:rFonts w:ascii="Verdana" w:eastAsia="Times New Roman" w:hAnsi="Verdana" w:cs="Times New Roman"/>
            <w:color w:val="4F4F4F"/>
            <w:sz w:val="21"/>
            <w:szCs w:val="21"/>
          </w:rPr>
          <w:delText>If the Align log contains </w:delText>
        </w:r>
        <w:r w:rsidRPr="00D51434">
          <w:rPr>
            <w:rFonts w:ascii="Courier New" w:eastAsia="Times New Roman" w:hAnsi="Courier New" w:cs="Courier New"/>
            <w:color w:val="4F4F4F"/>
            <w:sz w:val="20"/>
            <w:szCs w:val="20"/>
            <w:bdr w:val="single" w:sz="6" w:space="0" w:color="E6E6DE" w:frame="1"/>
            <w:shd w:val="clear" w:color="auto" w:fill="FFFFFF"/>
          </w:rPr>
          <w:delText>KeyError: state_dict</w:delText>
        </w:r>
        <w:r w:rsidRPr="00D51434">
          <w:rPr>
            <w:rFonts w:ascii="Verdana" w:eastAsia="Times New Roman" w:hAnsi="Verdana" w:cs="Times New Roman"/>
            <w:color w:val="4F4F4F"/>
            <w:sz w:val="21"/>
            <w:szCs w:val="21"/>
          </w:rPr>
          <w:delText>, your version of a dynamic library called</w:delText>
        </w:r>
        <w:r w:rsidRPr="00D51434">
          <w:rPr>
            <w:rFonts w:ascii="Courier New" w:eastAsia="Times New Roman" w:hAnsi="Courier New" w:cs="Courier New"/>
            <w:color w:val="4F4F4F"/>
            <w:sz w:val="20"/>
            <w:szCs w:val="20"/>
            <w:bdr w:val="single" w:sz="6" w:space="0" w:color="E6E6DE" w:frame="1"/>
            <w:shd w:val="clear" w:color="auto" w:fill="FFFFFF"/>
          </w:rPr>
          <w:delText>2DFan-4.pth.tar</w:delText>
        </w:r>
        <w:r w:rsidRPr="00D51434">
          <w:rPr>
            <w:rFonts w:ascii="Verdana" w:eastAsia="Times New Roman" w:hAnsi="Verdana" w:cs="Times New Roman"/>
            <w:color w:val="4F4F4F"/>
            <w:sz w:val="21"/>
            <w:szCs w:val="21"/>
          </w:rPr>
          <w:delText> is corrupted. This is a library downloaded the first time the Align tool is run, and it is possible for that download to fail to produce a working 2DFan file. </w:delText>
        </w:r>
        <w:r w:rsidRPr="00D51434">
          <w:rPr>
            <w:rFonts w:ascii="Verdana" w:eastAsia="Times New Roman" w:hAnsi="Verdana" w:cs="Times New Roman"/>
            <w:b/>
            <w:bCs/>
            <w:color w:val="4F4F4F"/>
            <w:sz w:val="21"/>
            <w:szCs w:val="21"/>
          </w:rPr>
          <w:delText>Download a working version from the link in the comments</w:delText>
        </w:r>
        <w:r w:rsidRPr="00D51434">
          <w:rPr>
            <w:rFonts w:ascii="Verdana" w:eastAsia="Times New Roman" w:hAnsi="Verdana" w:cs="Times New Roman"/>
            <w:color w:val="4F4F4F"/>
            <w:sz w:val="21"/>
            <w:szCs w:val="21"/>
          </w:rPr>
          <w:delText> (this link is not allowed to be in the post), and replace the corrupted version in </w:delText>
        </w:r>
        <w:r w:rsidRPr="00D51434">
          <w:rPr>
            <w:rFonts w:ascii="Courier New" w:eastAsia="Times New Roman" w:hAnsi="Courier New" w:cs="Courier New"/>
            <w:color w:val="4F4F4F"/>
            <w:sz w:val="20"/>
            <w:szCs w:val="20"/>
            <w:bdr w:val="single" w:sz="6" w:space="0" w:color="E6E6DE" w:frame="1"/>
            <w:shd w:val="clear" w:color="auto" w:fill="FFFFFF"/>
          </w:rPr>
          <w:delText>C:\Users\[NAME]\AppData\Local\face_alignment\data</w:delText>
        </w:r>
        <w:r w:rsidRPr="00D51434">
          <w:rPr>
            <w:rFonts w:ascii="Verdana" w:eastAsia="Times New Roman" w:hAnsi="Verdana" w:cs="Times New Roman"/>
            <w:color w:val="4F4F4F"/>
            <w:sz w:val="21"/>
            <w:szCs w:val="21"/>
          </w:rPr>
          <w:delText>.</w:delText>
        </w:r>
      </w:del>
      <w:r w:rsidRPr="00D51434">
        <w:rPr>
          <w:rFonts w:ascii="Verdana" w:eastAsia="Times New Roman" w:hAnsi="Verdana" w:cs="Times New Roman"/>
          <w:color w:val="222222"/>
          <w:sz w:val="21"/>
          <w:szCs w:val="21"/>
        </w:rPr>
        <w:t> Fixed in 1.1</w:t>
      </w:r>
    </w:p>
    <w:p w:rsidR="00D51434" w:rsidRPr="00D51434" w:rsidRDefault="00D51434" w:rsidP="00D51434">
      <w:pPr>
        <w:numPr>
          <w:ilvl w:val="0"/>
          <w:numId w:val="3"/>
        </w:numPr>
        <w:spacing w:after="0" w:line="343" w:lineRule="atLeast"/>
        <w:ind w:left="0"/>
        <w:rPr>
          <w:rFonts w:ascii="Verdana" w:eastAsia="Times New Roman" w:hAnsi="Verdana" w:cs="Times New Roman"/>
          <w:color w:val="222222"/>
          <w:sz w:val="21"/>
          <w:szCs w:val="21"/>
        </w:rPr>
      </w:pPr>
      <w:r w:rsidRPr="00D51434">
        <w:rPr>
          <w:rFonts w:ascii="Verdana" w:eastAsia="Times New Roman" w:hAnsi="Verdana" w:cs="Times New Roman"/>
          <w:color w:val="4F4F4F"/>
          <w:sz w:val="21"/>
          <w:szCs w:val="21"/>
        </w:rPr>
        <w:t>I</w:t>
      </w:r>
      <w:del w:id="2" w:author="Unknown">
        <w:r w:rsidRPr="00D51434">
          <w:rPr>
            <w:rFonts w:ascii="Verdana" w:eastAsia="Times New Roman" w:hAnsi="Verdana" w:cs="Times New Roman"/>
            <w:color w:val="4F4F4F"/>
            <w:sz w:val="21"/>
            <w:szCs w:val="21"/>
          </w:rPr>
          <w:delText>f the Align log contains </w:delText>
        </w:r>
        <w:r w:rsidRPr="00D51434">
          <w:rPr>
            <w:rFonts w:ascii="Courier New" w:eastAsia="Times New Roman" w:hAnsi="Courier New" w:cs="Courier New"/>
            <w:color w:val="4F4F4F"/>
            <w:sz w:val="20"/>
            <w:szCs w:val="20"/>
            <w:bdr w:val="single" w:sz="6" w:space="0" w:color="E6E6DE" w:frame="1"/>
            <w:shd w:val="clear" w:color="auto" w:fill="FFFFFF"/>
          </w:rPr>
          <w:delText>AssertionError: can't find input files</w:delText>
        </w:r>
        <w:r w:rsidRPr="00D51434">
          <w:rPr>
            <w:rFonts w:ascii="Verdana" w:eastAsia="Times New Roman" w:hAnsi="Verdana" w:cs="Times New Roman"/>
            <w:color w:val="4F4F4F"/>
            <w:sz w:val="21"/>
            <w:szCs w:val="21"/>
          </w:rPr>
          <w:delText> make sure </w:delText>
        </w:r>
        <w:r w:rsidRPr="00D51434">
          <w:rPr>
            <w:rFonts w:ascii="Verdana" w:eastAsia="Times New Roman" w:hAnsi="Verdana" w:cs="Times New Roman"/>
            <w:b/>
            <w:bCs/>
            <w:color w:val="4F4F4F"/>
            <w:sz w:val="21"/>
            <w:szCs w:val="21"/>
          </w:rPr>
          <w:delText>the File Type parameter is set to the same image type as the images in your data folder (i.e. png, jpg, etc.)</w:delText>
        </w:r>
      </w:del>
      <w:r w:rsidRPr="00D51434">
        <w:rPr>
          <w:rFonts w:ascii="Verdana" w:eastAsia="Times New Roman" w:hAnsi="Verdana" w:cs="Times New Roman"/>
          <w:color w:val="222222"/>
          <w:sz w:val="21"/>
          <w:szCs w:val="21"/>
        </w:rPr>
        <w:t> Error message added in 1.1</w:t>
      </w:r>
    </w:p>
    <w:p w:rsidR="00D51434" w:rsidRPr="00D51434" w:rsidRDefault="00D51434" w:rsidP="00D51434">
      <w:pPr>
        <w:numPr>
          <w:ilvl w:val="0"/>
          <w:numId w:val="3"/>
        </w:numPr>
        <w:spacing w:after="0" w:line="343" w:lineRule="atLeast"/>
        <w:ind w:left="0"/>
        <w:rPr>
          <w:rFonts w:ascii="Verdana" w:eastAsia="Times New Roman" w:hAnsi="Verdana" w:cs="Times New Roman"/>
          <w:color w:val="222222"/>
          <w:sz w:val="21"/>
          <w:szCs w:val="21"/>
        </w:rPr>
      </w:pPr>
      <w:r w:rsidRPr="00D51434">
        <w:rPr>
          <w:rFonts w:ascii="Verdana" w:eastAsia="Times New Roman" w:hAnsi="Verdana" w:cs="Times New Roman"/>
          <w:color w:val="222222"/>
          <w:sz w:val="21"/>
          <w:szCs w:val="21"/>
        </w:rPr>
        <w:t>If the Extract log contains </w:t>
      </w:r>
      <w:r w:rsidRPr="00D51434">
        <w:rPr>
          <w:rFonts w:ascii="Courier New" w:eastAsia="Times New Roman" w:hAnsi="Courier New" w:cs="Courier New"/>
          <w:color w:val="222222"/>
          <w:sz w:val="20"/>
          <w:szCs w:val="20"/>
          <w:bdr w:val="single" w:sz="6" w:space="0" w:color="E6E6DE" w:frame="1"/>
          <w:shd w:val="clear" w:color="auto" w:fill="FFFFFF"/>
        </w:rPr>
        <w:t xml:space="preserve">error while calling </w:t>
      </w:r>
      <w:proofErr w:type="spellStart"/>
      <w:proofErr w:type="gramStart"/>
      <w:r w:rsidRPr="00D51434">
        <w:rPr>
          <w:rFonts w:ascii="Courier New" w:eastAsia="Times New Roman" w:hAnsi="Courier New" w:cs="Courier New"/>
          <w:color w:val="222222"/>
          <w:sz w:val="20"/>
          <w:szCs w:val="20"/>
          <w:bdr w:val="single" w:sz="6" w:space="0" w:color="E6E6DE" w:frame="1"/>
          <w:shd w:val="clear" w:color="auto" w:fill="FFFFFF"/>
        </w:rPr>
        <w:t>cudaMalloc</w:t>
      </w:r>
      <w:proofErr w:type="spellEnd"/>
      <w:r w:rsidRPr="00D51434">
        <w:rPr>
          <w:rFonts w:ascii="Courier New" w:eastAsia="Times New Roman" w:hAnsi="Courier New" w:cs="Courier New"/>
          <w:color w:val="222222"/>
          <w:sz w:val="20"/>
          <w:szCs w:val="20"/>
          <w:bdr w:val="single" w:sz="6" w:space="0" w:color="E6E6DE" w:frame="1"/>
          <w:shd w:val="clear" w:color="auto" w:fill="FFFFFF"/>
        </w:rPr>
        <w:t>(</w:t>
      </w:r>
      <w:proofErr w:type="gramEnd"/>
      <w:r w:rsidRPr="00D51434">
        <w:rPr>
          <w:rFonts w:ascii="Courier New" w:eastAsia="Times New Roman" w:hAnsi="Courier New" w:cs="Courier New"/>
          <w:color w:val="222222"/>
          <w:sz w:val="20"/>
          <w:szCs w:val="20"/>
          <w:bdr w:val="single" w:sz="6" w:space="0" w:color="E6E6DE" w:frame="1"/>
          <w:shd w:val="clear" w:color="auto" w:fill="FFFFFF"/>
        </w:rPr>
        <w:t>) reason: out of memory</w:t>
      </w:r>
      <w:r w:rsidRPr="00D51434">
        <w:rPr>
          <w:rFonts w:ascii="Verdana" w:eastAsia="Times New Roman" w:hAnsi="Verdana" w:cs="Times New Roman"/>
          <w:color w:val="222222"/>
          <w:sz w:val="21"/>
          <w:szCs w:val="21"/>
        </w:rPr>
        <w:t>, </w:t>
      </w:r>
      <w:r w:rsidRPr="00D51434">
        <w:rPr>
          <w:rFonts w:ascii="Verdana" w:eastAsia="Times New Roman" w:hAnsi="Verdana" w:cs="Times New Roman"/>
          <w:b/>
          <w:bCs/>
          <w:color w:val="222222"/>
          <w:sz w:val="21"/>
          <w:szCs w:val="21"/>
        </w:rPr>
        <w:t>you are probably training with images that are too large</w:t>
      </w:r>
      <w:r w:rsidRPr="00D51434">
        <w:rPr>
          <w:rFonts w:ascii="Verdana" w:eastAsia="Times New Roman" w:hAnsi="Verdana" w:cs="Times New Roman"/>
          <w:color w:val="222222"/>
          <w:sz w:val="21"/>
          <w:szCs w:val="21"/>
        </w:rPr>
        <w:t>. Make sure images are not greater than 1200x700 in resolution, this resolution is plenty to produce a good model</w:t>
      </w:r>
    </w:p>
    <w:p w:rsidR="00D51434" w:rsidRPr="00D51434" w:rsidRDefault="00D51434" w:rsidP="00D51434">
      <w:pPr>
        <w:spacing w:after="0" w:line="343" w:lineRule="atLeast"/>
        <w:rPr>
          <w:rFonts w:ascii="Verdana" w:eastAsia="Times New Roman" w:hAnsi="Verdana" w:cs="Times New Roman"/>
          <w:color w:val="222222"/>
          <w:sz w:val="21"/>
          <w:szCs w:val="21"/>
        </w:rPr>
      </w:pPr>
      <w:r w:rsidRPr="00D51434">
        <w:rPr>
          <w:rFonts w:ascii="Verdana" w:eastAsia="Times New Roman" w:hAnsi="Verdana" w:cs="Times New Roman"/>
          <w:i/>
          <w:iCs/>
          <w:color w:val="222222"/>
          <w:sz w:val="21"/>
          <w:szCs w:val="21"/>
        </w:rPr>
        <w:t>Train Issues</w:t>
      </w:r>
    </w:p>
    <w:p w:rsidR="00D51434" w:rsidRPr="00D51434" w:rsidRDefault="00D51434" w:rsidP="00D51434">
      <w:pPr>
        <w:numPr>
          <w:ilvl w:val="0"/>
          <w:numId w:val="4"/>
        </w:numPr>
        <w:spacing w:after="0" w:line="343" w:lineRule="atLeast"/>
        <w:ind w:left="0"/>
        <w:rPr>
          <w:rFonts w:ascii="Verdana" w:eastAsia="Times New Roman" w:hAnsi="Verdana" w:cs="Times New Roman"/>
          <w:color w:val="222222"/>
          <w:sz w:val="21"/>
          <w:szCs w:val="21"/>
        </w:rPr>
      </w:pPr>
      <w:r w:rsidRPr="00D51434">
        <w:rPr>
          <w:rFonts w:ascii="Verdana" w:eastAsia="Times New Roman" w:hAnsi="Verdana" w:cs="Times New Roman"/>
          <w:color w:val="222222"/>
          <w:sz w:val="21"/>
          <w:szCs w:val="21"/>
        </w:rPr>
        <w:t>If the Train log contains </w:t>
      </w:r>
      <w:proofErr w:type="spellStart"/>
      <w:r w:rsidRPr="00D51434">
        <w:rPr>
          <w:rFonts w:ascii="Courier New" w:eastAsia="Times New Roman" w:hAnsi="Courier New" w:cs="Courier New"/>
          <w:color w:val="222222"/>
          <w:sz w:val="20"/>
          <w:szCs w:val="20"/>
          <w:bdr w:val="single" w:sz="6" w:space="0" w:color="E6E6DE" w:frame="1"/>
          <w:shd w:val="clear" w:color="auto" w:fill="FFFFFF"/>
        </w:rPr>
        <w:t>AssertionError</w:t>
      </w:r>
      <w:proofErr w:type="spellEnd"/>
      <w:r w:rsidRPr="00D51434">
        <w:rPr>
          <w:rFonts w:ascii="Courier New" w:eastAsia="Times New Roman" w:hAnsi="Courier New" w:cs="Courier New"/>
          <w:color w:val="222222"/>
          <w:sz w:val="20"/>
          <w:szCs w:val="20"/>
          <w:bdr w:val="single" w:sz="6" w:space="0" w:color="E6E6DE" w:frame="1"/>
          <w:shd w:val="clear" w:color="auto" w:fill="FFFFFF"/>
        </w:rPr>
        <w:t xml:space="preserve"> in image_augmentation.py</w:t>
      </w:r>
      <w:r w:rsidRPr="00D51434">
        <w:rPr>
          <w:rFonts w:ascii="Verdana" w:eastAsia="Times New Roman" w:hAnsi="Verdana" w:cs="Times New Roman"/>
          <w:color w:val="222222"/>
          <w:sz w:val="21"/>
          <w:szCs w:val="21"/>
        </w:rPr>
        <w:t> </w:t>
      </w:r>
      <w:r w:rsidRPr="00D51434">
        <w:rPr>
          <w:rFonts w:ascii="Verdana" w:eastAsia="Times New Roman" w:hAnsi="Verdana" w:cs="Times New Roman"/>
          <w:b/>
          <w:bCs/>
          <w:color w:val="222222"/>
          <w:sz w:val="21"/>
          <w:szCs w:val="21"/>
        </w:rPr>
        <w:t>you are training with images of the wrong size</w:t>
      </w:r>
      <w:r w:rsidRPr="00D51434">
        <w:rPr>
          <w:rFonts w:ascii="Verdana" w:eastAsia="Times New Roman" w:hAnsi="Verdana" w:cs="Times New Roman"/>
          <w:color w:val="222222"/>
          <w:sz w:val="21"/>
          <w:szCs w:val="21"/>
        </w:rPr>
        <w:t>, make sure you are only training with the 256x256 images created using the Align tool</w:t>
      </w:r>
    </w:p>
    <w:p w:rsidR="00D51434" w:rsidRPr="00D51434" w:rsidRDefault="00D51434" w:rsidP="00D51434">
      <w:pPr>
        <w:numPr>
          <w:ilvl w:val="0"/>
          <w:numId w:val="4"/>
        </w:numPr>
        <w:spacing w:after="0" w:line="343" w:lineRule="atLeast"/>
        <w:ind w:left="0"/>
        <w:rPr>
          <w:rFonts w:ascii="Verdana" w:eastAsia="Times New Roman" w:hAnsi="Verdana" w:cs="Times New Roman"/>
          <w:color w:val="222222"/>
          <w:sz w:val="21"/>
          <w:szCs w:val="21"/>
        </w:rPr>
      </w:pPr>
      <w:r w:rsidRPr="00D51434">
        <w:rPr>
          <w:rFonts w:ascii="Verdana" w:eastAsia="Times New Roman" w:hAnsi="Verdana" w:cs="Times New Roman"/>
          <w:color w:val="222222"/>
          <w:sz w:val="21"/>
          <w:szCs w:val="21"/>
        </w:rPr>
        <w:t>If the Train log contains </w:t>
      </w:r>
      <w:r w:rsidRPr="00D51434">
        <w:rPr>
          <w:rFonts w:ascii="Courier New" w:eastAsia="Times New Roman" w:hAnsi="Courier New" w:cs="Courier New"/>
          <w:color w:val="222222"/>
          <w:sz w:val="20"/>
          <w:szCs w:val="20"/>
          <w:bdr w:val="single" w:sz="6" w:space="0" w:color="E6E6DE" w:frame="1"/>
          <w:shd w:val="clear" w:color="auto" w:fill="FFFFFF"/>
        </w:rPr>
        <w:t>Missing cudart_64.dll</w:t>
      </w:r>
      <w:r w:rsidRPr="00D51434">
        <w:rPr>
          <w:rFonts w:ascii="Verdana" w:eastAsia="Times New Roman" w:hAnsi="Verdana" w:cs="Times New Roman"/>
          <w:color w:val="222222"/>
          <w:sz w:val="21"/>
          <w:szCs w:val="21"/>
        </w:rPr>
        <w:t> </w:t>
      </w:r>
      <w:r w:rsidRPr="00D51434">
        <w:rPr>
          <w:rFonts w:ascii="Verdana" w:eastAsia="Times New Roman" w:hAnsi="Verdana" w:cs="Times New Roman"/>
          <w:b/>
          <w:bCs/>
          <w:color w:val="222222"/>
          <w:sz w:val="21"/>
          <w:szCs w:val="21"/>
        </w:rPr>
        <w:t>you have the wrong version of CUDA installed</w:t>
      </w:r>
      <w:r w:rsidRPr="00D51434">
        <w:rPr>
          <w:rFonts w:ascii="Verdana" w:eastAsia="Times New Roman" w:hAnsi="Verdana" w:cs="Times New Roman"/>
          <w:color w:val="222222"/>
          <w:sz w:val="21"/>
          <w:szCs w:val="21"/>
        </w:rPr>
        <w:t> (</w:t>
      </w:r>
      <w:proofErr w:type="spellStart"/>
      <w:r w:rsidRPr="00D51434">
        <w:rPr>
          <w:rFonts w:ascii="Verdana" w:eastAsia="Times New Roman" w:hAnsi="Verdana" w:cs="Times New Roman"/>
          <w:color w:val="222222"/>
          <w:sz w:val="21"/>
          <w:szCs w:val="21"/>
        </w:rPr>
        <w:t>Tensorflow</w:t>
      </w:r>
      <w:proofErr w:type="spellEnd"/>
      <w:r w:rsidRPr="00D51434">
        <w:rPr>
          <w:rFonts w:ascii="Verdana" w:eastAsia="Times New Roman" w:hAnsi="Verdana" w:cs="Times New Roman"/>
          <w:color w:val="222222"/>
          <w:sz w:val="21"/>
          <w:szCs w:val="21"/>
        </w:rPr>
        <w:t xml:space="preserve"> requires 8.0)</w:t>
      </w:r>
    </w:p>
    <w:p w:rsidR="00D51434" w:rsidRPr="00D51434" w:rsidRDefault="00D51434" w:rsidP="00D51434">
      <w:pPr>
        <w:numPr>
          <w:ilvl w:val="0"/>
          <w:numId w:val="4"/>
        </w:numPr>
        <w:spacing w:after="0" w:line="343" w:lineRule="atLeast"/>
        <w:ind w:left="0"/>
        <w:rPr>
          <w:rFonts w:ascii="Verdana" w:eastAsia="Times New Roman" w:hAnsi="Verdana" w:cs="Times New Roman"/>
          <w:color w:val="222222"/>
          <w:sz w:val="21"/>
          <w:szCs w:val="21"/>
        </w:rPr>
      </w:pPr>
      <w:r w:rsidRPr="00D51434">
        <w:rPr>
          <w:rFonts w:ascii="Verdana" w:eastAsia="Times New Roman" w:hAnsi="Verdana" w:cs="Times New Roman"/>
          <w:color w:val="222222"/>
          <w:sz w:val="21"/>
          <w:szCs w:val="21"/>
        </w:rPr>
        <w:lastRenderedPageBreak/>
        <w:t>If the Train log contains </w:t>
      </w:r>
      <w:proofErr w:type="spellStart"/>
      <w:r w:rsidRPr="00D51434">
        <w:rPr>
          <w:rFonts w:ascii="Courier New" w:eastAsia="Times New Roman" w:hAnsi="Courier New" w:cs="Courier New"/>
          <w:color w:val="222222"/>
          <w:sz w:val="20"/>
          <w:szCs w:val="20"/>
          <w:bdr w:val="single" w:sz="6" w:space="0" w:color="E6E6DE" w:frame="1"/>
          <w:shd w:val="clear" w:color="auto" w:fill="FFFFFF"/>
        </w:rPr>
        <w:t>MemoryError</w:t>
      </w:r>
      <w:proofErr w:type="spellEnd"/>
      <w:r w:rsidRPr="00D51434">
        <w:rPr>
          <w:rFonts w:ascii="Courier New" w:eastAsia="Times New Roman" w:hAnsi="Courier New" w:cs="Courier New"/>
          <w:color w:val="222222"/>
          <w:sz w:val="20"/>
          <w:szCs w:val="20"/>
          <w:bdr w:val="single" w:sz="6" w:space="0" w:color="E6E6DE" w:frame="1"/>
          <w:shd w:val="clear" w:color="auto" w:fill="FFFFFF"/>
        </w:rPr>
        <w:t xml:space="preserve"> train.py line 60/line 61</w:t>
      </w:r>
      <w:r w:rsidRPr="00D51434">
        <w:rPr>
          <w:rFonts w:ascii="Verdana" w:eastAsia="Times New Roman" w:hAnsi="Verdana" w:cs="Times New Roman"/>
          <w:color w:val="222222"/>
          <w:sz w:val="21"/>
          <w:szCs w:val="21"/>
        </w:rPr>
        <w:t> </w:t>
      </w:r>
      <w:r w:rsidRPr="00D51434">
        <w:rPr>
          <w:rFonts w:ascii="Verdana" w:eastAsia="Times New Roman" w:hAnsi="Verdana" w:cs="Times New Roman"/>
          <w:b/>
          <w:bCs/>
          <w:color w:val="222222"/>
          <w:sz w:val="21"/>
          <w:szCs w:val="21"/>
        </w:rPr>
        <w:t>you are probably training with too many images at once for your GPU to handle</w:t>
      </w:r>
      <w:r w:rsidRPr="00D51434">
        <w:rPr>
          <w:rFonts w:ascii="Verdana" w:eastAsia="Times New Roman" w:hAnsi="Verdana" w:cs="Times New Roman"/>
          <w:color w:val="222222"/>
          <w:sz w:val="21"/>
          <w:szCs w:val="21"/>
        </w:rPr>
        <w:t> and should reduce the number of images you are training with (500 is more than sufficient)</w:t>
      </w:r>
    </w:p>
    <w:p w:rsidR="00D51434" w:rsidRPr="00D51434" w:rsidRDefault="00D51434" w:rsidP="00D51434">
      <w:pPr>
        <w:numPr>
          <w:ilvl w:val="0"/>
          <w:numId w:val="4"/>
        </w:numPr>
        <w:spacing w:after="0" w:line="343" w:lineRule="atLeast"/>
        <w:ind w:left="0"/>
        <w:rPr>
          <w:rFonts w:ascii="Verdana" w:eastAsia="Times New Roman" w:hAnsi="Verdana" w:cs="Times New Roman"/>
          <w:color w:val="222222"/>
          <w:sz w:val="21"/>
          <w:szCs w:val="21"/>
        </w:rPr>
      </w:pPr>
      <w:r w:rsidRPr="00D51434">
        <w:rPr>
          <w:rFonts w:ascii="Verdana" w:eastAsia="Times New Roman" w:hAnsi="Verdana" w:cs="Times New Roman"/>
          <w:color w:val="222222"/>
          <w:sz w:val="21"/>
          <w:szCs w:val="21"/>
        </w:rPr>
        <w:t>If the Train log contains </w:t>
      </w:r>
      <w:r w:rsidRPr="00D51434">
        <w:rPr>
          <w:rFonts w:ascii="Courier New" w:eastAsia="Times New Roman" w:hAnsi="Courier New" w:cs="Courier New"/>
          <w:color w:val="222222"/>
          <w:sz w:val="20"/>
          <w:szCs w:val="20"/>
          <w:bdr w:val="single" w:sz="6" w:space="0" w:color="E6E6DE" w:frame="1"/>
          <w:shd w:val="clear" w:color="auto" w:fill="FFFFFF"/>
        </w:rPr>
        <w:t>OOM when allocating tensor with shape [W, X, Y, Z]</w:t>
      </w:r>
      <w:r w:rsidRPr="00D51434">
        <w:rPr>
          <w:rFonts w:ascii="Verdana" w:eastAsia="Times New Roman" w:hAnsi="Verdana" w:cs="Times New Roman"/>
          <w:color w:val="222222"/>
          <w:sz w:val="21"/>
          <w:szCs w:val="21"/>
        </w:rPr>
        <w:t> the current model is too intensive for your GPU. </w:t>
      </w:r>
      <w:r w:rsidRPr="00D51434">
        <w:rPr>
          <w:rFonts w:ascii="Verdana" w:eastAsia="Times New Roman" w:hAnsi="Verdana" w:cs="Times New Roman"/>
          <w:b/>
          <w:bCs/>
          <w:color w:val="222222"/>
          <w:sz w:val="21"/>
          <w:szCs w:val="21"/>
        </w:rPr>
        <w:t>Try lowering the batch size (to a lower power of 2 than 64) and see if that helps.</w:t>
      </w:r>
    </w:p>
    <w:p w:rsidR="00D51434" w:rsidRPr="00D51434" w:rsidRDefault="00D51434" w:rsidP="00D51434">
      <w:pPr>
        <w:numPr>
          <w:ilvl w:val="0"/>
          <w:numId w:val="4"/>
        </w:numPr>
        <w:spacing w:after="0" w:line="343" w:lineRule="atLeast"/>
        <w:ind w:left="0"/>
        <w:rPr>
          <w:rFonts w:ascii="Verdana" w:eastAsia="Times New Roman" w:hAnsi="Verdana" w:cs="Times New Roman"/>
          <w:color w:val="222222"/>
          <w:sz w:val="21"/>
          <w:szCs w:val="21"/>
        </w:rPr>
      </w:pPr>
      <w:r w:rsidRPr="00D51434">
        <w:rPr>
          <w:rFonts w:ascii="Verdana" w:eastAsia="Times New Roman" w:hAnsi="Verdana" w:cs="Times New Roman"/>
          <w:color w:val="4F4F4F"/>
          <w:sz w:val="21"/>
          <w:szCs w:val="21"/>
        </w:rPr>
        <w:t>I</w:t>
      </w:r>
      <w:del w:id="3" w:author="Unknown">
        <w:r w:rsidRPr="00D51434">
          <w:rPr>
            <w:rFonts w:ascii="Verdana" w:eastAsia="Times New Roman" w:hAnsi="Verdana" w:cs="Times New Roman"/>
            <w:color w:val="4F4F4F"/>
            <w:sz w:val="21"/>
            <w:szCs w:val="21"/>
          </w:rPr>
          <w:delText>f the Train log mentions </w:delText>
        </w:r>
        <w:r w:rsidRPr="00D51434">
          <w:rPr>
            <w:rFonts w:ascii="Courier New" w:eastAsia="Times New Roman" w:hAnsi="Courier New" w:cs="Courier New"/>
            <w:color w:val="4F4F4F"/>
            <w:sz w:val="20"/>
            <w:szCs w:val="20"/>
            <w:bdr w:val="single" w:sz="6" w:space="0" w:color="E6E6DE" w:frame="1"/>
            <w:shd w:val="clear" w:color="auto" w:fill="FFFFFF"/>
          </w:rPr>
          <w:delText>Theano</w:delText>
        </w:r>
        <w:r w:rsidRPr="00D51434">
          <w:rPr>
            <w:rFonts w:ascii="Verdana" w:eastAsia="Times New Roman" w:hAnsi="Verdana" w:cs="Times New Roman"/>
            <w:color w:val="4F4F4F"/>
            <w:sz w:val="21"/>
            <w:szCs w:val="21"/>
          </w:rPr>
          <w:delText> Keras is wrongly trying to use Theano as a backend. </w:delText>
        </w:r>
        <w:r w:rsidRPr="00D51434">
          <w:rPr>
            <w:rFonts w:ascii="Verdana" w:eastAsia="Times New Roman" w:hAnsi="Verdana" w:cs="Times New Roman"/>
            <w:b/>
            <w:bCs/>
            <w:color w:val="4F4F4F"/>
            <w:sz w:val="21"/>
            <w:szCs w:val="21"/>
          </w:rPr>
          <w:delText>Setting the KERAS_BACKEND environment variable to "tensorflow" should fix it</w:delText>
        </w:r>
        <w:r w:rsidRPr="00D51434">
          <w:rPr>
            <w:rFonts w:ascii="Verdana" w:eastAsia="Times New Roman" w:hAnsi="Verdana" w:cs="Times New Roman"/>
            <w:color w:val="4F4F4F"/>
            <w:sz w:val="21"/>
            <w:szCs w:val="21"/>
          </w:rPr>
          <w:delText>.</w:delText>
        </w:r>
      </w:del>
      <w:r w:rsidRPr="00D51434">
        <w:rPr>
          <w:rFonts w:ascii="Verdana" w:eastAsia="Times New Roman" w:hAnsi="Verdana" w:cs="Times New Roman"/>
          <w:color w:val="222222"/>
          <w:sz w:val="21"/>
          <w:szCs w:val="21"/>
        </w:rPr>
        <w:t> Fixed in 1.1</w:t>
      </w:r>
    </w:p>
    <w:p w:rsidR="00D51434" w:rsidRPr="00D51434" w:rsidRDefault="00D51434" w:rsidP="00D51434">
      <w:pPr>
        <w:spacing w:after="0" w:line="343" w:lineRule="atLeast"/>
        <w:rPr>
          <w:rFonts w:ascii="Verdana" w:eastAsia="Times New Roman" w:hAnsi="Verdana" w:cs="Times New Roman"/>
          <w:color w:val="222222"/>
          <w:sz w:val="21"/>
          <w:szCs w:val="21"/>
        </w:rPr>
      </w:pPr>
      <w:r w:rsidRPr="00D51434">
        <w:rPr>
          <w:rFonts w:ascii="Verdana" w:eastAsia="Times New Roman" w:hAnsi="Verdana" w:cs="Times New Roman"/>
          <w:i/>
          <w:iCs/>
          <w:color w:val="222222"/>
          <w:sz w:val="21"/>
          <w:szCs w:val="21"/>
        </w:rPr>
        <w:t>Convert Issues</w:t>
      </w:r>
    </w:p>
    <w:p w:rsidR="00D51434" w:rsidRPr="00D51434" w:rsidRDefault="00D51434" w:rsidP="00D51434">
      <w:pPr>
        <w:numPr>
          <w:ilvl w:val="0"/>
          <w:numId w:val="5"/>
        </w:numPr>
        <w:spacing w:after="0" w:line="343" w:lineRule="atLeast"/>
        <w:ind w:left="0"/>
        <w:rPr>
          <w:rFonts w:ascii="Verdana" w:eastAsia="Times New Roman" w:hAnsi="Verdana" w:cs="Times New Roman"/>
          <w:color w:val="222222"/>
          <w:sz w:val="21"/>
          <w:szCs w:val="21"/>
        </w:rPr>
      </w:pPr>
      <w:r w:rsidRPr="00D51434">
        <w:rPr>
          <w:rFonts w:ascii="Verdana" w:eastAsia="Times New Roman" w:hAnsi="Verdana" w:cs="Times New Roman"/>
          <w:color w:val="222222"/>
          <w:sz w:val="21"/>
          <w:szCs w:val="21"/>
        </w:rPr>
        <w:t>If Convert outputs faces with visible boxes around them, make sure that </w:t>
      </w:r>
      <w:r w:rsidRPr="00D51434">
        <w:rPr>
          <w:rFonts w:ascii="Verdana" w:eastAsia="Times New Roman" w:hAnsi="Verdana" w:cs="Times New Roman"/>
          <w:b/>
          <w:bCs/>
          <w:color w:val="222222"/>
          <w:sz w:val="21"/>
          <w:szCs w:val="21"/>
        </w:rPr>
        <w:t>Seamless is set to 'true' and faces are not too close up in the images you are working with</w:t>
      </w:r>
      <w:r w:rsidRPr="00D51434">
        <w:rPr>
          <w:rFonts w:ascii="Verdana" w:eastAsia="Times New Roman" w:hAnsi="Verdana" w:cs="Times New Roman"/>
          <w:color w:val="222222"/>
          <w:sz w:val="21"/>
          <w:szCs w:val="21"/>
        </w:rPr>
        <w:t>. The scripts this app works with cannot always avoid creating a box on very large faces, but will almost always create a seamless merge with moderately-sized faces.</w:t>
      </w:r>
    </w:p>
    <w:p w:rsidR="00D51434" w:rsidRPr="00D51434" w:rsidRDefault="00D51434" w:rsidP="00D51434">
      <w:pPr>
        <w:spacing w:after="0" w:line="240" w:lineRule="auto"/>
        <w:rPr>
          <w:rFonts w:ascii="Times New Roman" w:eastAsia="Times New Roman" w:hAnsi="Times New Roman" w:cs="Times New Roman"/>
          <w:sz w:val="24"/>
          <w:szCs w:val="24"/>
        </w:rPr>
      </w:pPr>
      <w:r w:rsidRPr="00D51434">
        <w:rPr>
          <w:rFonts w:ascii="Times New Roman" w:eastAsia="Times New Roman" w:hAnsi="Times New Roman" w:cs="Times New Roman"/>
          <w:sz w:val="24"/>
          <w:szCs w:val="24"/>
        </w:rPr>
        <w:pict>
          <v:rect id="_x0000_i1030" style="width:0;height:1.5pt" o:hralign="center" o:hrstd="t" o:hr="t" fillcolor="#a0a0a0" stroked="f"/>
        </w:pict>
      </w:r>
    </w:p>
    <w:p w:rsidR="00D51434" w:rsidRPr="00D51434" w:rsidRDefault="00D51434" w:rsidP="00D51434">
      <w:pPr>
        <w:spacing w:before="86" w:after="0" w:line="343" w:lineRule="atLeast"/>
        <w:rPr>
          <w:rFonts w:ascii="Verdana" w:eastAsia="Times New Roman" w:hAnsi="Verdana" w:cs="Times New Roman"/>
          <w:color w:val="222222"/>
          <w:sz w:val="21"/>
          <w:szCs w:val="21"/>
        </w:rPr>
      </w:pPr>
      <w:r w:rsidRPr="00D51434">
        <w:rPr>
          <w:rFonts w:ascii="Verdana" w:eastAsia="Times New Roman" w:hAnsi="Verdana" w:cs="Times New Roman"/>
          <w:color w:val="222222"/>
          <w:sz w:val="21"/>
          <w:szCs w:val="21"/>
        </w:rPr>
        <w:t>In the future I plan to make ease-of-use improvements to the app and look into replacing scripts with more efficient/streamlined/accurate versions as they come out.</w:t>
      </w:r>
    </w:p>
    <w:p w:rsidR="008F2A0F" w:rsidRDefault="008F2A0F">
      <w:bookmarkStart w:id="4" w:name="_GoBack"/>
      <w:bookmarkEnd w:id="4"/>
    </w:p>
    <w:sectPr w:rsidR="008F2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806FF"/>
    <w:multiLevelType w:val="multilevel"/>
    <w:tmpl w:val="44C4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9B86D55"/>
    <w:multiLevelType w:val="multilevel"/>
    <w:tmpl w:val="57E67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D24757"/>
    <w:multiLevelType w:val="multilevel"/>
    <w:tmpl w:val="4BCA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139021E"/>
    <w:multiLevelType w:val="multilevel"/>
    <w:tmpl w:val="AA4C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641643D"/>
    <w:multiLevelType w:val="multilevel"/>
    <w:tmpl w:val="66E0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434"/>
    <w:rsid w:val="008F2A0F"/>
    <w:rsid w:val="00D51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7B91CE-7262-4DEC-8336-54016896E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14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1434"/>
    <w:rPr>
      <w:b/>
      <w:bCs/>
    </w:rPr>
  </w:style>
  <w:style w:type="character" w:styleId="Hyperlink">
    <w:name w:val="Hyperlink"/>
    <w:basedOn w:val="DefaultParagraphFont"/>
    <w:uiPriority w:val="99"/>
    <w:semiHidden/>
    <w:unhideWhenUsed/>
    <w:rsid w:val="00D51434"/>
    <w:rPr>
      <w:color w:val="0000FF"/>
      <w:u w:val="single"/>
    </w:rPr>
  </w:style>
  <w:style w:type="character" w:styleId="HTMLCode">
    <w:name w:val="HTML Code"/>
    <w:basedOn w:val="DefaultParagraphFont"/>
    <w:uiPriority w:val="99"/>
    <w:semiHidden/>
    <w:unhideWhenUsed/>
    <w:rsid w:val="00D51434"/>
    <w:rPr>
      <w:rFonts w:ascii="Courier New" w:eastAsia="Times New Roman" w:hAnsi="Courier New" w:cs="Courier New"/>
      <w:sz w:val="20"/>
      <w:szCs w:val="20"/>
    </w:rPr>
  </w:style>
  <w:style w:type="character" w:styleId="Emphasis">
    <w:name w:val="Emphasis"/>
    <w:basedOn w:val="DefaultParagraphFont"/>
    <w:uiPriority w:val="20"/>
    <w:qFormat/>
    <w:rsid w:val="00D514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49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u/deepfak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mgur.com/BDX9ANb" TargetMode="External"/><Relationship Id="rId12" Type="http://schemas.openxmlformats.org/officeDocument/2006/relationships/hyperlink" Target="https://www.ffmpeg.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dit.com/r/fakeapp/comments/7q5o7o/latest_version_download/?st=jcdmagwk&amp;sh=9d4af47f" TargetMode="External"/><Relationship Id="rId11" Type="http://schemas.openxmlformats.org/officeDocument/2006/relationships/hyperlink" Target="https://imgur.com/a/itUH9" TargetMode="External"/><Relationship Id="rId5" Type="http://schemas.openxmlformats.org/officeDocument/2006/relationships/hyperlink" Target="https://www.reddit.com/r/deepfakes/comments/7qih4e/fakeapp_v11_20180114_tutorial_in_laymans_terms/?st=jcgbkw8q&amp;sh=3b1c1231" TargetMode="External"/><Relationship Id="rId10" Type="http://schemas.openxmlformats.org/officeDocument/2006/relationships/hyperlink" Target="https://www.reddit.com/u/nuttynutter6969" TargetMode="External"/><Relationship Id="rId4" Type="http://schemas.openxmlformats.org/officeDocument/2006/relationships/webSettings" Target="webSettings.xml"/><Relationship Id="rId9" Type="http://schemas.openxmlformats.org/officeDocument/2006/relationships/hyperlink" Target="https://thumbs.gfycat.com/EasySecondDouglasfirbarkbeetle-size_restricted.gi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6630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rbren6234@gmail.com</dc:creator>
  <cp:keywords/>
  <dc:description/>
  <cp:lastModifiedBy>rbren6234@gmail.com</cp:lastModifiedBy>
  <cp:revision>1</cp:revision>
  <dcterms:created xsi:type="dcterms:W3CDTF">2018-01-27T02:09:00Z</dcterms:created>
  <dcterms:modified xsi:type="dcterms:W3CDTF">2018-01-27T02:10:00Z</dcterms:modified>
</cp:coreProperties>
</file>